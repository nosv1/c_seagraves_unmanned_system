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748AB" w14:textId="23EF1BE7" w:rsidR="00E01A9D" w:rsidDel="00C430F4" w:rsidRDefault="00E01A9D" w:rsidP="00E01A9D">
      <w:pPr>
        <w:spacing w:line="240" w:lineRule="auto"/>
        <w:rPr>
          <w:del w:id="0" w:author="Chris Seagraves" w:date="2022-11-13T15:48:00Z"/>
          <w:sz w:val="24"/>
          <w:szCs w:val="24"/>
        </w:rPr>
      </w:pPr>
      <w:r>
        <w:rPr>
          <w:sz w:val="24"/>
          <w:szCs w:val="24"/>
        </w:rPr>
        <w:t>Exam 2</w:t>
      </w:r>
      <w:ins w:id="1" w:author="Chris Seagraves" w:date="2022-11-13T16:16:00Z">
        <w:r w:rsidR="000071CE">
          <w:rPr>
            <w:sz w:val="24"/>
            <w:szCs w:val="24"/>
          </w:rPr>
          <w:br/>
          <w:t>Dr. Fields</w:t>
        </w:r>
      </w:ins>
      <w:ins w:id="2" w:author="Chris Seagraves" w:date="2022-11-13T15:48:00Z">
        <w:r w:rsidR="00C430F4">
          <w:rPr>
            <w:sz w:val="24"/>
            <w:szCs w:val="24"/>
          </w:rPr>
          <w:br/>
        </w:r>
      </w:ins>
    </w:p>
    <w:p w14:paraId="36A99F00" w14:textId="6B637833" w:rsidR="00E01A9D" w:rsidDel="00C430F4" w:rsidRDefault="00E01A9D" w:rsidP="000071CE">
      <w:pPr>
        <w:spacing w:line="240" w:lineRule="auto"/>
        <w:rPr>
          <w:del w:id="3" w:author="Chris Seagraves" w:date="2022-11-13T15:48:00Z"/>
          <w:sz w:val="24"/>
          <w:szCs w:val="24"/>
        </w:rPr>
        <w:pPrChange w:id="4" w:author="Chris Seagraves" w:date="2022-11-13T16:16:00Z">
          <w:pPr>
            <w:spacing w:line="240" w:lineRule="auto"/>
          </w:pPr>
        </w:pPrChange>
      </w:pPr>
      <w:r>
        <w:rPr>
          <w:sz w:val="24"/>
          <w:szCs w:val="24"/>
        </w:rPr>
        <w:t>Christopher Seagraves</w:t>
      </w:r>
      <w:ins w:id="5" w:author="Chris Seagraves" w:date="2022-11-13T16:16:00Z">
        <w:r w:rsidR="000071CE">
          <w:rPr>
            <w:sz w:val="24"/>
            <w:szCs w:val="24"/>
          </w:rPr>
          <w:br/>
        </w:r>
      </w:ins>
    </w:p>
    <w:p w14:paraId="0D3FA8FF" w14:textId="5856E93C" w:rsidR="00E01A9D" w:rsidDel="00C430F4" w:rsidRDefault="00E01A9D" w:rsidP="000071CE">
      <w:pPr>
        <w:spacing w:line="240" w:lineRule="auto"/>
        <w:rPr>
          <w:del w:id="6" w:author="Chris Seagraves" w:date="2022-11-13T15:48:00Z"/>
          <w:sz w:val="24"/>
          <w:szCs w:val="24"/>
        </w:rPr>
        <w:pPrChange w:id="7" w:author="Chris Seagraves" w:date="2022-11-13T16:16:00Z">
          <w:pPr>
            <w:spacing w:line="240" w:lineRule="auto"/>
          </w:pPr>
        </w:pPrChange>
      </w:pPr>
      <w:del w:id="8" w:author="Chris Seagraves" w:date="2022-11-13T16:16:00Z">
        <w:r w:rsidDel="000071CE">
          <w:rPr>
            <w:sz w:val="24"/>
            <w:szCs w:val="24"/>
          </w:rPr>
          <w:delText>Dr. Fields</w:delText>
        </w:r>
      </w:del>
    </w:p>
    <w:p w14:paraId="63915E9B" w14:textId="3412254B" w:rsidR="00E01A9D" w:rsidRDefault="00E01A9D" w:rsidP="000071CE">
      <w:pPr>
        <w:spacing w:line="240" w:lineRule="auto"/>
        <w:rPr>
          <w:ins w:id="9" w:author="Chris Seagraves" w:date="2022-11-13T15:14:00Z"/>
          <w:sz w:val="24"/>
          <w:szCs w:val="24"/>
        </w:rPr>
      </w:pPr>
      <w:r>
        <w:rPr>
          <w:sz w:val="24"/>
          <w:szCs w:val="24"/>
        </w:rPr>
        <w:t>16</w:t>
      </w:r>
      <w:r w:rsidRPr="00E01A9D">
        <w:rPr>
          <w:sz w:val="24"/>
          <w:szCs w:val="24"/>
          <w:vertAlign w:val="superscript"/>
        </w:rPr>
        <w:t>th</w:t>
      </w:r>
      <w:r>
        <w:rPr>
          <w:sz w:val="24"/>
          <w:szCs w:val="24"/>
        </w:rPr>
        <w:t xml:space="preserve"> November 2022</w:t>
      </w:r>
    </w:p>
    <w:p w14:paraId="6DE8EDC6" w14:textId="01059FE4" w:rsidR="00634BEB" w:rsidRDefault="00227EF3" w:rsidP="00E01A9D">
      <w:pPr>
        <w:spacing w:line="240" w:lineRule="auto"/>
        <w:rPr>
          <w:ins w:id="10" w:author="Chris Seagraves" w:date="2022-11-13T15:21:00Z"/>
          <w:sz w:val="24"/>
          <w:szCs w:val="24"/>
        </w:rPr>
      </w:pPr>
      <w:ins w:id="11" w:author="Chris Seagraves" w:date="2022-11-13T15:14:00Z">
        <w:r>
          <w:rPr>
            <w:sz w:val="24"/>
            <w:szCs w:val="24"/>
          </w:rPr>
          <w:t xml:space="preserve">The code used for the following problems is found in these two github </w:t>
        </w:r>
      </w:ins>
      <w:ins w:id="12" w:author="Chris Seagraves" w:date="2022-11-13T15:55:00Z">
        <w:r w:rsidR="00DF51B9">
          <w:rPr>
            <w:sz w:val="24"/>
            <w:szCs w:val="24"/>
          </w:rPr>
          <w:t>repos</w:t>
        </w:r>
      </w:ins>
      <w:ins w:id="13" w:author="Chris Seagraves" w:date="2022-11-13T15:14:00Z">
        <w:r>
          <w:rPr>
            <w:sz w:val="24"/>
            <w:szCs w:val="24"/>
          </w:rPr>
          <w:t>.</w:t>
        </w:r>
        <w:r w:rsidR="00B817A2">
          <w:rPr>
            <w:sz w:val="24"/>
            <w:szCs w:val="24"/>
          </w:rPr>
          <w:t xml:space="preserve"> </w:t>
        </w:r>
      </w:ins>
    </w:p>
    <w:p w14:paraId="312B221F" w14:textId="51130D6A" w:rsidR="00634BEB" w:rsidRDefault="00634BEB" w:rsidP="00E01A9D">
      <w:pPr>
        <w:spacing w:line="240" w:lineRule="auto"/>
        <w:rPr>
          <w:ins w:id="14" w:author="Chris Seagraves" w:date="2022-11-13T15:14:00Z"/>
          <w:sz w:val="24"/>
          <w:szCs w:val="24"/>
        </w:rPr>
      </w:pPr>
      <w:ins w:id="15" w:author="Chris Seagraves" w:date="2022-11-13T15:21:00Z">
        <w:r>
          <w:rPr>
            <w:sz w:val="24"/>
            <w:szCs w:val="24"/>
          </w:rPr>
          <w:fldChar w:fldCharType="begin"/>
        </w:r>
        <w:r>
          <w:rPr>
            <w:sz w:val="24"/>
            <w:szCs w:val="24"/>
          </w:rPr>
          <w:instrText xml:space="preserve"> HYPERLINK "</w:instrText>
        </w:r>
        <w:r w:rsidRPr="00974C37">
          <w:rPr>
            <w:sz w:val="24"/>
            <w:szCs w:val="24"/>
          </w:rPr>
          <w:instrText>https://github.com/nosv1/seagraves_unmanned_systems/tree/Exam2/SearchAlgorithms</w:instrText>
        </w:r>
        <w:r>
          <w:rPr>
            <w:sz w:val="24"/>
            <w:szCs w:val="24"/>
          </w:rPr>
          <w:instrText xml:space="preserve">" </w:instrText>
        </w:r>
        <w:r>
          <w:rPr>
            <w:sz w:val="24"/>
            <w:szCs w:val="24"/>
          </w:rPr>
          <w:fldChar w:fldCharType="separate"/>
        </w:r>
        <w:r w:rsidRPr="00254048">
          <w:rPr>
            <w:rStyle w:val="Hyperlink"/>
            <w:sz w:val="24"/>
            <w:szCs w:val="24"/>
          </w:rPr>
          <w:t>https://github.com/nosv1/seagraves_unmanned_systems/tree/Exam2/SearchAlgorithms</w:t>
        </w:r>
        <w:r>
          <w:rPr>
            <w:sz w:val="24"/>
            <w:szCs w:val="24"/>
          </w:rPr>
          <w:fldChar w:fldCharType="end"/>
        </w:r>
        <w:r>
          <w:rPr>
            <w:sz w:val="24"/>
            <w:szCs w:val="24"/>
          </w:rPr>
          <w:br/>
          <w:t xml:space="preserve">This is </w:t>
        </w:r>
      </w:ins>
      <w:ins w:id="16" w:author="Chris Seagraves" w:date="2022-11-13T15:14:00Z">
        <w:r w:rsidR="00B817A2">
          <w:rPr>
            <w:sz w:val="24"/>
            <w:szCs w:val="24"/>
          </w:rPr>
          <w:t>the S</w:t>
        </w:r>
      </w:ins>
      <w:ins w:id="17" w:author="Chris Seagraves" w:date="2022-11-13T15:15:00Z">
        <w:r w:rsidR="00B817A2">
          <w:rPr>
            <w:sz w:val="24"/>
            <w:szCs w:val="24"/>
          </w:rPr>
          <w:t xml:space="preserve">earchAlgorithms module. </w:t>
        </w:r>
      </w:ins>
      <w:ins w:id="18" w:author="Chris Seagraves" w:date="2022-11-13T15:17:00Z">
        <w:r w:rsidR="00581983">
          <w:rPr>
            <w:sz w:val="24"/>
            <w:szCs w:val="24"/>
          </w:rPr>
          <w:t>SearchAlgorithms/main.py is currently a mess</w:t>
        </w:r>
      </w:ins>
      <w:ins w:id="19" w:author="Chris Seagraves" w:date="2022-11-13T15:19:00Z">
        <w:r w:rsidR="00966648">
          <w:rPr>
            <w:sz w:val="24"/>
            <w:szCs w:val="24"/>
          </w:rPr>
          <w:t xml:space="preserve"> and is setup for the TSP stuff</w:t>
        </w:r>
      </w:ins>
      <w:ins w:id="20" w:author="Chris Seagraves" w:date="2022-11-13T15:22:00Z">
        <w:r w:rsidR="00646F80">
          <w:rPr>
            <w:sz w:val="24"/>
            <w:szCs w:val="24"/>
          </w:rPr>
          <w:t>; i</w:t>
        </w:r>
      </w:ins>
      <w:ins w:id="21" w:author="Chris Seagraves" w:date="2022-11-13T15:19:00Z">
        <w:r w:rsidR="009F022A">
          <w:rPr>
            <w:sz w:val="24"/>
            <w:szCs w:val="24"/>
          </w:rPr>
          <w:t xml:space="preserve">t </w:t>
        </w:r>
        <w:r w:rsidR="00966648">
          <w:rPr>
            <w:sz w:val="24"/>
            <w:szCs w:val="24"/>
          </w:rPr>
          <w:t>loads a Scenario (</w:t>
        </w:r>
        <w:r w:rsidR="009F022A">
          <w:rPr>
            <w:sz w:val="24"/>
            <w:szCs w:val="24"/>
          </w:rPr>
          <w:t xml:space="preserve">obstacles, gird, and such are defined </w:t>
        </w:r>
      </w:ins>
      <w:ins w:id="22" w:author="Chris Seagraves" w:date="2022-11-13T15:21:00Z">
        <w:r w:rsidR="00EC5D60">
          <w:rPr>
            <w:sz w:val="24"/>
            <w:szCs w:val="24"/>
          </w:rPr>
          <w:t>in this</w:t>
        </w:r>
      </w:ins>
      <w:ins w:id="23" w:author="Chris Seagraves" w:date="2022-11-13T15:19:00Z">
        <w:r w:rsidR="009F022A">
          <w:rPr>
            <w:sz w:val="24"/>
            <w:szCs w:val="24"/>
          </w:rPr>
          <w:t xml:space="preserve">), sets up </w:t>
        </w:r>
      </w:ins>
      <w:ins w:id="24" w:author="Chris Seagraves" w:date="2022-11-13T15:33:00Z">
        <w:r w:rsidR="002E408C">
          <w:rPr>
            <w:sz w:val="24"/>
            <w:szCs w:val="24"/>
          </w:rPr>
          <w:t>the plot</w:t>
        </w:r>
      </w:ins>
      <w:ins w:id="25" w:author="Chris Seagraves" w:date="2022-11-13T15:19:00Z">
        <w:r w:rsidR="009F022A">
          <w:rPr>
            <w:sz w:val="24"/>
            <w:szCs w:val="24"/>
          </w:rPr>
          <w:t>, defines the cost matrix</w:t>
        </w:r>
      </w:ins>
      <w:ins w:id="26" w:author="Chris Seagraves" w:date="2022-11-13T15:20:00Z">
        <w:r w:rsidR="009F022A">
          <w:rPr>
            <w:sz w:val="24"/>
            <w:szCs w:val="24"/>
          </w:rPr>
          <w:t xml:space="preserve">, </w:t>
        </w:r>
      </w:ins>
      <w:ins w:id="27" w:author="Chris Seagraves" w:date="2022-11-13T15:33:00Z">
        <w:r w:rsidR="00BE285B">
          <w:rPr>
            <w:sz w:val="24"/>
            <w:szCs w:val="24"/>
          </w:rPr>
          <w:t xml:space="preserve">and </w:t>
        </w:r>
      </w:ins>
      <w:ins w:id="28" w:author="Chris Seagraves" w:date="2022-11-13T15:20:00Z">
        <w:r w:rsidR="009F022A">
          <w:rPr>
            <w:sz w:val="24"/>
            <w:szCs w:val="24"/>
          </w:rPr>
          <w:t xml:space="preserve">then </w:t>
        </w:r>
        <w:r w:rsidR="00B45FDE">
          <w:rPr>
            <w:sz w:val="24"/>
            <w:szCs w:val="24"/>
          </w:rPr>
          <w:t>loops the permutations.</w:t>
        </w:r>
      </w:ins>
    </w:p>
    <w:p w14:paraId="4538EC1E" w14:textId="5F2F4BAC" w:rsidR="00227EF3" w:rsidDel="00C430F4" w:rsidRDefault="00227EF3" w:rsidP="00E01A9D">
      <w:pPr>
        <w:spacing w:line="240" w:lineRule="auto"/>
        <w:rPr>
          <w:del w:id="29" w:author="Chris Seagraves" w:date="2022-11-13T15:48:00Z"/>
          <w:sz w:val="24"/>
          <w:szCs w:val="24"/>
        </w:rPr>
      </w:pPr>
      <w:ins w:id="30" w:author="Chris Seagraves" w:date="2022-11-13T15:14:00Z">
        <w:r>
          <w:rPr>
            <w:sz w:val="24"/>
            <w:szCs w:val="24"/>
          </w:rPr>
          <w:fldChar w:fldCharType="begin"/>
        </w:r>
        <w:r>
          <w:rPr>
            <w:sz w:val="24"/>
            <w:szCs w:val="24"/>
          </w:rPr>
          <w:instrText xml:space="preserve"> HYPERLINK "</w:instrText>
        </w:r>
        <w:r w:rsidRPr="00227EF3">
          <w:rPr>
            <w:sz w:val="24"/>
            <w:szCs w:val="24"/>
          </w:rPr>
          <w:instrText>https://github.com/nosv1/seagraves_unmanned_systems_pkg</w:instrText>
        </w:r>
        <w:r>
          <w:rPr>
            <w:sz w:val="24"/>
            <w:szCs w:val="24"/>
          </w:rPr>
          <w:instrText xml:space="preserve">" </w:instrText>
        </w:r>
        <w:r>
          <w:rPr>
            <w:sz w:val="24"/>
            <w:szCs w:val="24"/>
          </w:rPr>
          <w:fldChar w:fldCharType="separate"/>
        </w:r>
        <w:r w:rsidRPr="00254048">
          <w:rPr>
            <w:rStyle w:val="Hyperlink"/>
            <w:sz w:val="24"/>
            <w:szCs w:val="24"/>
          </w:rPr>
          <w:t>https://github.com/nosv1/seagraves_unmanned_systems_pkg</w:t>
        </w:r>
        <w:r>
          <w:rPr>
            <w:sz w:val="24"/>
            <w:szCs w:val="24"/>
          </w:rPr>
          <w:fldChar w:fldCharType="end"/>
        </w:r>
        <w:r>
          <w:rPr>
            <w:sz w:val="24"/>
            <w:szCs w:val="24"/>
          </w:rPr>
          <w:t xml:space="preserve"> </w:t>
        </w:r>
      </w:ins>
      <w:ins w:id="31" w:author="Chris Seagraves" w:date="2022-11-13T15:21:00Z">
        <w:r w:rsidR="00646F80">
          <w:rPr>
            <w:sz w:val="24"/>
            <w:szCs w:val="24"/>
          </w:rPr>
          <w:br/>
        </w:r>
      </w:ins>
      <w:ins w:id="32" w:author="Chris Seagraves" w:date="2022-11-13T15:22:00Z">
        <w:r w:rsidR="00646F80">
          <w:rPr>
            <w:sz w:val="24"/>
            <w:szCs w:val="24"/>
          </w:rPr>
          <w:t xml:space="preserve">This is the ros2 package. The files of interest are </w:t>
        </w:r>
        <w:r w:rsidR="005B58FA">
          <w:rPr>
            <w:sz w:val="24"/>
            <w:szCs w:val="24"/>
          </w:rPr>
          <w:t>seagraves_unmanned_systems_pkg/</w:t>
        </w:r>
      </w:ins>
      <w:ins w:id="33" w:author="Chris Seagraves" w:date="2022-11-13T15:23:00Z">
        <w:r w:rsidR="005B58FA">
          <w:rPr>
            <w:sz w:val="24"/>
            <w:szCs w:val="24"/>
          </w:rPr>
          <w:t>Tag</w:t>
        </w:r>
      </w:ins>
      <w:ins w:id="34" w:author="Chris Seagraves" w:date="2022-11-13T15:25:00Z">
        <w:r w:rsidR="00D625B3">
          <w:rPr>
            <w:sz w:val="24"/>
            <w:szCs w:val="24"/>
          </w:rPr>
          <w:t>YoureIt/</w:t>
        </w:r>
        <w:r w:rsidR="004B46FB">
          <w:rPr>
            <w:sz w:val="24"/>
            <w:szCs w:val="24"/>
          </w:rPr>
          <w:t>pursuer.py</w:t>
        </w:r>
      </w:ins>
      <w:ins w:id="35" w:author="Chris Seagraves" w:date="2022-11-13T15:31:00Z">
        <w:r w:rsidR="00FF38B8">
          <w:rPr>
            <w:sz w:val="24"/>
            <w:szCs w:val="24"/>
          </w:rPr>
          <w:t xml:space="preserve"> (</w:t>
        </w:r>
      </w:ins>
      <w:ins w:id="36" w:author="Chris Seagraves" w:date="2022-11-13T15:32:00Z">
        <w:r w:rsidR="0027063B">
          <w:rPr>
            <w:sz w:val="24"/>
            <w:szCs w:val="24"/>
          </w:rPr>
          <w:t>self.</w:t>
        </w:r>
      </w:ins>
      <w:ins w:id="37" w:author="Chris Seagraves" w:date="2022-11-13T15:31:00Z">
        <w:r w:rsidR="00FF38B8">
          <w:rPr>
            <w:sz w:val="24"/>
            <w:szCs w:val="24"/>
          </w:rPr>
          <w:t>on_lidar_callback() decides which object to chase)</w:t>
        </w:r>
      </w:ins>
      <w:ins w:id="38" w:author="Chris Seagraves" w:date="2022-11-13T15:25:00Z">
        <w:r w:rsidR="004B46FB">
          <w:rPr>
            <w:sz w:val="24"/>
            <w:szCs w:val="24"/>
          </w:rPr>
          <w:t>, as well as support_module</w:t>
        </w:r>
        <w:r w:rsidR="00954949">
          <w:rPr>
            <w:sz w:val="24"/>
            <w:szCs w:val="24"/>
          </w:rPr>
          <w:t>/TurtleNode.py</w:t>
        </w:r>
      </w:ins>
      <w:ins w:id="39" w:author="Chris Seagraves" w:date="2022-11-13T15:26:00Z">
        <w:r w:rsidR="00954949">
          <w:rPr>
            <w:sz w:val="24"/>
            <w:szCs w:val="24"/>
          </w:rPr>
          <w:t xml:space="preserve"> </w:t>
        </w:r>
      </w:ins>
      <w:ins w:id="40" w:author="Chris Seagraves" w:date="2022-11-13T15:27:00Z">
        <w:r w:rsidR="009E23A6">
          <w:rPr>
            <w:sz w:val="24"/>
            <w:szCs w:val="24"/>
          </w:rPr>
          <w:t>(</w:t>
        </w:r>
      </w:ins>
      <w:ins w:id="41" w:author="Chris Seagraves" w:date="2022-11-13T15:32:00Z">
        <w:r w:rsidR="0027063B">
          <w:rPr>
            <w:sz w:val="24"/>
            <w:szCs w:val="24"/>
          </w:rPr>
          <w:t>self.</w:t>
        </w:r>
      </w:ins>
      <w:ins w:id="42" w:author="Chris Seagraves" w:date="2022-11-13T15:31:00Z">
        <w:r w:rsidR="00FF38B8">
          <w:rPr>
            <w:sz w:val="24"/>
            <w:szCs w:val="24"/>
          </w:rPr>
          <w:t>_</w:t>
        </w:r>
      </w:ins>
      <w:ins w:id="43" w:author="Chris Seagraves" w:date="2022-11-13T15:27:00Z">
        <w:r w:rsidR="009E23A6">
          <w:rPr>
            <w:sz w:val="24"/>
            <w:szCs w:val="24"/>
          </w:rPr>
          <w:t>lidar</w:t>
        </w:r>
      </w:ins>
      <w:ins w:id="44" w:author="Chris Seagraves" w:date="2022-11-13T15:31:00Z">
        <w:r w:rsidR="00FF38B8">
          <w:rPr>
            <w:sz w:val="24"/>
            <w:szCs w:val="24"/>
          </w:rPr>
          <w:t>_</w:t>
        </w:r>
      </w:ins>
      <w:ins w:id="45" w:author="Chris Seagraves" w:date="2022-11-13T15:28:00Z">
        <w:r w:rsidR="009E23A6">
          <w:rPr>
            <w:sz w:val="24"/>
            <w:szCs w:val="24"/>
          </w:rPr>
          <w:t>callback</w:t>
        </w:r>
      </w:ins>
      <w:ins w:id="46" w:author="Chris Seagraves" w:date="2022-11-13T15:32:00Z">
        <w:r w:rsidR="0027063B">
          <w:rPr>
            <w:sz w:val="24"/>
            <w:szCs w:val="24"/>
          </w:rPr>
          <w:t>()</w:t>
        </w:r>
      </w:ins>
      <w:ins w:id="47" w:author="Chris Seagraves" w:date="2022-11-13T15:28:00Z">
        <w:r w:rsidR="009E23A6">
          <w:rPr>
            <w:sz w:val="24"/>
            <w:szCs w:val="24"/>
          </w:rPr>
          <w:t xml:space="preserve"> calls </w:t>
        </w:r>
      </w:ins>
      <w:ins w:id="48" w:author="Chris Seagraves" w:date="2022-11-13T15:34:00Z">
        <w:r w:rsidR="00AB3C11">
          <w:rPr>
            <w:sz w:val="24"/>
            <w:szCs w:val="24"/>
          </w:rPr>
          <w:t>support_module/</w:t>
        </w:r>
      </w:ins>
      <w:ins w:id="49" w:author="Chris Seagraves" w:date="2022-11-13T15:30:00Z">
        <w:r w:rsidR="00B6563C">
          <w:rPr>
            <w:sz w:val="24"/>
            <w:szCs w:val="24"/>
          </w:rPr>
          <w:t>DetectedObject.detect_objects</w:t>
        </w:r>
        <w:r w:rsidR="00B26F21">
          <w:rPr>
            <w:sz w:val="24"/>
            <w:szCs w:val="24"/>
          </w:rPr>
          <w:t>() – where the magic happens)</w:t>
        </w:r>
      </w:ins>
    </w:p>
    <w:p w14:paraId="57D1CBAF" w14:textId="04E50324" w:rsidR="00E01A9D" w:rsidRDefault="00E01A9D" w:rsidP="00E01A9D">
      <w:pPr>
        <w:spacing w:line="240" w:lineRule="auto"/>
        <w:rPr>
          <w:sz w:val="24"/>
          <w:szCs w:val="24"/>
        </w:rPr>
      </w:pPr>
    </w:p>
    <w:p w14:paraId="600ECB42" w14:textId="23360B8D" w:rsidR="00AB3C11" w:rsidRDefault="00E01A9D" w:rsidP="00AB3C11">
      <w:pPr>
        <w:pStyle w:val="ListParagraph"/>
        <w:numPr>
          <w:ilvl w:val="0"/>
          <w:numId w:val="3"/>
        </w:numPr>
        <w:spacing w:line="240" w:lineRule="auto"/>
        <w:rPr>
          <w:ins w:id="50" w:author="Chris Seagraves" w:date="2022-11-13T15:34:00Z"/>
          <w:sz w:val="24"/>
          <w:szCs w:val="24"/>
        </w:rPr>
      </w:pPr>
      <w:del w:id="51" w:author="Chris Seagraves" w:date="2022-11-13T15:34:00Z">
        <w:r w:rsidDel="00AB3C11">
          <w:rPr>
            <w:sz w:val="24"/>
            <w:szCs w:val="24"/>
          </w:rPr>
          <w:delText>One</w:delText>
        </w:r>
      </w:del>
    </w:p>
    <w:p w14:paraId="6206BF7A" w14:textId="77777777" w:rsidR="00FC6C98" w:rsidRDefault="00DA6C96" w:rsidP="00B86095">
      <w:pPr>
        <w:pStyle w:val="ListParagraph"/>
        <w:numPr>
          <w:ilvl w:val="1"/>
          <w:numId w:val="3"/>
        </w:numPr>
        <w:spacing w:line="240" w:lineRule="auto"/>
        <w:rPr>
          <w:ins w:id="52" w:author="Chris Seagraves" w:date="2022-11-13T16:47:00Z"/>
          <w:sz w:val="24"/>
          <w:szCs w:val="24"/>
        </w:rPr>
      </w:pPr>
      <w:ins w:id="53" w:author="Chris Seagraves" w:date="2022-11-13T15:40:00Z">
        <w:r w:rsidRPr="00DA6C96">
          <w:rPr>
            <w:b/>
            <w:bCs/>
            <w:sz w:val="24"/>
            <w:szCs w:val="24"/>
            <w:rPrChange w:id="54" w:author="Chris Seagraves" w:date="2022-11-13T15:40:00Z">
              <w:rPr>
                <w:sz w:val="24"/>
                <w:szCs w:val="24"/>
              </w:rPr>
            </w:rPrChange>
          </w:rPr>
          <w:t>Explain in what scenarios would RRT be the best choice (of the RRT, A*, Dijkstra’s options)</w:t>
        </w:r>
        <w:r w:rsidRPr="00DA6C96">
          <w:rPr>
            <w:b/>
            <w:bCs/>
            <w:sz w:val="24"/>
            <w:szCs w:val="24"/>
            <w:rPrChange w:id="55" w:author="Chris Seagraves" w:date="2022-11-13T15:40:00Z">
              <w:rPr>
                <w:sz w:val="24"/>
                <w:szCs w:val="24"/>
              </w:rPr>
            </w:rPrChange>
          </w:rPr>
          <w:br/>
        </w:r>
        <w:r>
          <w:rPr>
            <w:sz w:val="24"/>
            <w:szCs w:val="24"/>
          </w:rPr>
          <w:br/>
        </w:r>
      </w:ins>
      <w:ins w:id="56" w:author="Chris Seagraves" w:date="2022-11-13T16:41:00Z">
        <w:r w:rsidR="0050215C">
          <w:rPr>
            <w:sz w:val="24"/>
            <w:szCs w:val="24"/>
          </w:rPr>
          <w:t xml:space="preserve">I’m having a hard time coming up with a case when RRT is ever the best, but one idea is when the space is </w:t>
        </w:r>
        <w:r w:rsidR="0000590A">
          <w:rPr>
            <w:sz w:val="24"/>
            <w:szCs w:val="24"/>
          </w:rPr>
          <w:t>large, simple, multiple goals</w:t>
        </w:r>
      </w:ins>
      <w:ins w:id="57" w:author="Chris Seagraves" w:date="2022-11-13T16:43:00Z">
        <w:r w:rsidR="007B65BF">
          <w:rPr>
            <w:sz w:val="24"/>
            <w:szCs w:val="24"/>
          </w:rPr>
          <w:t xml:space="preserve"> need to be found, and the path doesn’t need to be optimal</w:t>
        </w:r>
      </w:ins>
      <w:ins w:id="58" w:author="Chris Seagraves" w:date="2022-11-13T16:41:00Z">
        <w:r w:rsidR="0000590A">
          <w:rPr>
            <w:sz w:val="24"/>
            <w:szCs w:val="24"/>
          </w:rPr>
          <w:t xml:space="preserve">. </w:t>
        </w:r>
      </w:ins>
      <w:ins w:id="59" w:author="Chris Seagraves" w:date="2022-11-13T16:44:00Z">
        <w:r w:rsidR="00DB34CF">
          <w:rPr>
            <w:sz w:val="24"/>
            <w:szCs w:val="24"/>
          </w:rPr>
          <w:t xml:space="preserve">The key is simple space, allowing RRT to take large steps compared to a </w:t>
        </w:r>
        <w:r w:rsidR="0052081C">
          <w:rPr>
            <w:sz w:val="24"/>
            <w:szCs w:val="24"/>
          </w:rPr>
          <w:t>dense defined grid. In any case, the slow part of an algorithm is checking to see if new points are not valid</w:t>
        </w:r>
      </w:ins>
      <w:ins w:id="60" w:author="Chris Seagraves" w:date="2022-11-13T16:45:00Z">
        <w:r w:rsidR="00ED24F9">
          <w:rPr>
            <w:sz w:val="24"/>
            <w:szCs w:val="24"/>
          </w:rPr>
          <w:t>, so the less an algorithm needs to do that, the bette</w:t>
        </w:r>
      </w:ins>
      <w:ins w:id="61" w:author="Chris Seagraves" w:date="2022-11-13T16:46:00Z">
        <w:r w:rsidR="00FC6C98">
          <w:rPr>
            <w:sz w:val="24"/>
            <w:szCs w:val="24"/>
          </w:rPr>
          <w:t>r – steps needed per goal is the met</w:t>
        </w:r>
      </w:ins>
      <w:ins w:id="62" w:author="Chris Seagraves" w:date="2022-11-13T16:47:00Z">
        <w:r w:rsidR="00FC6C98">
          <w:rPr>
            <w:sz w:val="24"/>
            <w:szCs w:val="24"/>
          </w:rPr>
          <w:t>ric I’m thinking of.</w:t>
        </w:r>
      </w:ins>
    </w:p>
    <w:p w14:paraId="259F2D58" w14:textId="6A8A986F" w:rsidR="00AB3C11" w:rsidRPr="00B86095" w:rsidRDefault="005E3395" w:rsidP="00FC6C98">
      <w:pPr>
        <w:pStyle w:val="ListParagraph"/>
        <w:spacing w:line="240" w:lineRule="auto"/>
        <w:ind w:left="1080"/>
        <w:rPr>
          <w:ins w:id="63" w:author="Chris Seagraves" w:date="2022-11-13T15:35:00Z"/>
          <w:sz w:val="24"/>
          <w:szCs w:val="24"/>
          <w:rPrChange w:id="64" w:author="Chris Seagraves" w:date="2022-11-13T16:36:00Z">
            <w:rPr>
              <w:ins w:id="65" w:author="Chris Seagraves" w:date="2022-11-13T15:35:00Z"/>
            </w:rPr>
          </w:rPrChange>
        </w:rPr>
        <w:pPrChange w:id="66" w:author="Chris Seagraves" w:date="2022-11-13T16:47:00Z">
          <w:pPr>
            <w:pStyle w:val="ListParagraph"/>
            <w:numPr>
              <w:ilvl w:val="1"/>
              <w:numId w:val="3"/>
            </w:numPr>
            <w:spacing w:line="240" w:lineRule="auto"/>
            <w:ind w:left="1080" w:hanging="360"/>
          </w:pPr>
        </w:pPrChange>
      </w:pPr>
      <w:ins w:id="67" w:author="Chris Seagraves" w:date="2022-11-13T15:37:00Z">
        <w:r w:rsidRPr="00B86095">
          <w:rPr>
            <w:sz w:val="24"/>
            <w:szCs w:val="24"/>
            <w:rPrChange w:id="68" w:author="Chris Seagraves" w:date="2022-11-13T16:36:00Z">
              <w:rPr/>
            </w:rPrChange>
          </w:rPr>
          <w:t xml:space="preserve"> </w:t>
        </w:r>
      </w:ins>
    </w:p>
    <w:p w14:paraId="00E12A20" w14:textId="57A37CF2" w:rsidR="00697BB8" w:rsidRDefault="003B29E2" w:rsidP="00697BB8">
      <w:pPr>
        <w:pStyle w:val="ListParagraph"/>
        <w:numPr>
          <w:ilvl w:val="1"/>
          <w:numId w:val="3"/>
        </w:numPr>
        <w:spacing w:line="240" w:lineRule="auto"/>
        <w:rPr>
          <w:ins w:id="69" w:author="Chris Seagraves" w:date="2022-11-13T15:41:00Z"/>
          <w:sz w:val="24"/>
          <w:szCs w:val="24"/>
        </w:rPr>
      </w:pPr>
      <w:ins w:id="70" w:author="Chris Seagraves" w:date="2022-11-13T15:38:00Z">
        <w:r w:rsidRPr="00DA6C96">
          <w:rPr>
            <w:b/>
            <w:bCs/>
            <w:sz w:val="24"/>
            <w:szCs w:val="24"/>
            <w:rPrChange w:id="71" w:author="Chris Seagraves" w:date="2022-11-13T15:41:00Z">
              <w:rPr>
                <w:sz w:val="24"/>
                <w:szCs w:val="24"/>
              </w:rPr>
            </w:rPrChange>
          </w:rPr>
          <w:t>If you have a single starting point and 20 stops on your delivery run (traveling delivery man). How many possible paths are there that visit each of the stops? Make sure to show your work</w:t>
        </w:r>
      </w:ins>
      <w:ins w:id="72" w:author="Chris Seagraves" w:date="2022-11-13T15:39:00Z">
        <w:r w:rsidR="001B5654" w:rsidRPr="00DA6C96">
          <w:rPr>
            <w:b/>
            <w:bCs/>
            <w:sz w:val="24"/>
            <w:szCs w:val="24"/>
            <w:rPrChange w:id="73" w:author="Chris Seagraves" w:date="2022-11-13T15:41:00Z">
              <w:rPr>
                <w:sz w:val="24"/>
                <w:szCs w:val="24"/>
              </w:rPr>
            </w:rPrChange>
          </w:rPr>
          <w:br/>
        </w:r>
      </w:ins>
      <w:ins w:id="74" w:author="Chris Seagraves" w:date="2022-11-13T15:38:00Z">
        <w:r w:rsidRPr="00DA6C96">
          <w:rPr>
            <w:b/>
            <w:bCs/>
            <w:sz w:val="24"/>
            <w:szCs w:val="24"/>
            <w:rPrChange w:id="75" w:author="Chris Seagraves" w:date="2022-11-13T15:41:00Z">
              <w:rPr>
                <w:sz w:val="24"/>
                <w:szCs w:val="24"/>
              </w:rPr>
            </w:rPrChange>
          </w:rPr>
          <w:br/>
        </w:r>
      </w:ins>
      <w:ins w:id="76" w:author="Chris Seagraves" w:date="2022-11-13T15:39:00Z">
        <w:r w:rsidR="00697BB8">
          <w:rPr>
            <w:sz w:val="24"/>
            <w:szCs w:val="24"/>
          </w:rPr>
          <w:t>20! + 20</w:t>
        </w:r>
      </w:ins>
      <w:ins w:id="77" w:author="Chris Seagraves" w:date="2022-11-13T15:41:00Z">
        <w:r w:rsidR="00DA6C96">
          <w:rPr>
            <w:sz w:val="24"/>
            <w:szCs w:val="24"/>
          </w:rPr>
          <w:br/>
        </w:r>
      </w:ins>
      <w:ins w:id="78" w:author="Chris Seagraves" w:date="2022-11-13T15:39:00Z">
        <w:r w:rsidR="001B5654">
          <w:rPr>
            <w:sz w:val="24"/>
            <w:szCs w:val="24"/>
          </w:rPr>
          <w:br/>
          <w:t xml:space="preserve">There’s 20! ways to combine the 20 delivery points, but </w:t>
        </w:r>
      </w:ins>
      <w:ins w:id="79" w:author="Chris Seagraves" w:date="2022-11-13T15:40:00Z">
        <w:r w:rsidR="001B5654">
          <w:rPr>
            <w:sz w:val="24"/>
            <w:szCs w:val="24"/>
          </w:rPr>
          <w:t>there’s still 20</w:t>
        </w:r>
        <w:r w:rsidR="00DA6C96">
          <w:rPr>
            <w:sz w:val="24"/>
            <w:szCs w:val="24"/>
          </w:rPr>
          <w:t xml:space="preserve"> more</w:t>
        </w:r>
        <w:r w:rsidR="001B5654">
          <w:rPr>
            <w:sz w:val="24"/>
            <w:szCs w:val="24"/>
          </w:rPr>
          <w:t xml:space="preserve"> ways to </w:t>
        </w:r>
        <w:r w:rsidR="00DA6C96">
          <w:rPr>
            <w:sz w:val="24"/>
            <w:szCs w:val="24"/>
          </w:rPr>
          <w:t xml:space="preserve">connect </w:t>
        </w:r>
        <w:r w:rsidR="001B5654">
          <w:rPr>
            <w:sz w:val="24"/>
            <w:szCs w:val="24"/>
          </w:rPr>
          <w:t xml:space="preserve">the starting point </w:t>
        </w:r>
        <w:r w:rsidR="00DA6C96">
          <w:rPr>
            <w:sz w:val="24"/>
            <w:szCs w:val="24"/>
          </w:rPr>
          <w:t xml:space="preserve">to a given delivery point. </w:t>
        </w:r>
      </w:ins>
      <w:ins w:id="80" w:author="Chris Seagraves" w:date="2022-11-13T15:41:00Z">
        <w:r w:rsidR="00CF2C83">
          <w:rPr>
            <w:sz w:val="24"/>
            <w:szCs w:val="24"/>
          </w:rPr>
          <w:br/>
        </w:r>
      </w:ins>
    </w:p>
    <w:p w14:paraId="2DBAEBC5" w14:textId="584044D6" w:rsidR="00CF2C83" w:rsidRPr="003D0743" w:rsidRDefault="00CF2C83" w:rsidP="00697BB8">
      <w:pPr>
        <w:pStyle w:val="ListParagraph"/>
        <w:numPr>
          <w:ilvl w:val="1"/>
          <w:numId w:val="3"/>
        </w:numPr>
        <w:spacing w:line="240" w:lineRule="auto"/>
        <w:rPr>
          <w:ins w:id="81" w:author="Chris Seagraves" w:date="2022-11-13T15:43:00Z"/>
          <w:b/>
          <w:bCs/>
          <w:sz w:val="24"/>
          <w:szCs w:val="24"/>
          <w:rPrChange w:id="82" w:author="Chris Seagraves" w:date="2022-11-13T15:43:00Z">
            <w:rPr>
              <w:ins w:id="83" w:author="Chris Seagraves" w:date="2022-11-13T15:43:00Z"/>
              <w:sz w:val="24"/>
              <w:szCs w:val="24"/>
            </w:rPr>
          </w:rPrChange>
        </w:rPr>
      </w:pPr>
      <w:ins w:id="84" w:author="Chris Seagraves" w:date="2022-11-13T15:41:00Z">
        <w:r w:rsidRPr="00CF2C83">
          <w:rPr>
            <w:b/>
            <w:bCs/>
            <w:sz w:val="24"/>
            <w:szCs w:val="24"/>
            <w:rPrChange w:id="85" w:author="Chris Seagraves" w:date="2022-11-13T15:41:00Z">
              <w:rPr>
                <w:sz w:val="24"/>
                <w:szCs w:val="24"/>
              </w:rPr>
            </w:rPrChange>
          </w:rPr>
          <w:t>Describe how the genetic algorithm operates, and how it is applicable to the traveling salesman problem.</w:t>
        </w:r>
        <w:r>
          <w:rPr>
            <w:b/>
            <w:bCs/>
            <w:sz w:val="24"/>
            <w:szCs w:val="24"/>
          </w:rPr>
          <w:br/>
        </w:r>
        <w:r>
          <w:rPr>
            <w:b/>
            <w:bCs/>
            <w:sz w:val="24"/>
            <w:szCs w:val="24"/>
          </w:rPr>
          <w:br/>
        </w:r>
        <w:r w:rsidR="00402CB4">
          <w:rPr>
            <w:sz w:val="24"/>
            <w:szCs w:val="24"/>
          </w:rPr>
          <w:t xml:space="preserve">GA works by </w:t>
        </w:r>
      </w:ins>
      <w:ins w:id="86" w:author="Chris Seagraves" w:date="2022-11-13T15:42:00Z">
        <w:r w:rsidR="00A83C64">
          <w:rPr>
            <w:sz w:val="24"/>
            <w:szCs w:val="24"/>
          </w:rPr>
          <w:t>strategically, randomly changing attributes of many soluti</w:t>
        </w:r>
      </w:ins>
      <w:ins w:id="87" w:author="Chris Seagraves" w:date="2022-11-13T15:43:00Z">
        <w:r w:rsidR="00A83C64">
          <w:rPr>
            <w:sz w:val="24"/>
            <w:szCs w:val="24"/>
          </w:rPr>
          <w:t xml:space="preserve">ons for a given problem </w:t>
        </w:r>
        <w:r w:rsidR="003D0743">
          <w:rPr>
            <w:sz w:val="24"/>
            <w:szCs w:val="24"/>
          </w:rPr>
          <w:t>over many iterations.</w:t>
        </w:r>
      </w:ins>
    </w:p>
    <w:p w14:paraId="4DB15AB3" w14:textId="760D008B" w:rsidR="001A24B3" w:rsidRDefault="001A24B3" w:rsidP="001A24B3">
      <w:pPr>
        <w:pStyle w:val="ListParagraph"/>
        <w:numPr>
          <w:ilvl w:val="2"/>
          <w:numId w:val="3"/>
        </w:numPr>
        <w:spacing w:line="240" w:lineRule="auto"/>
        <w:rPr>
          <w:ins w:id="88" w:author="Chris Seagraves" w:date="2022-11-13T15:44:00Z"/>
          <w:sz w:val="24"/>
          <w:szCs w:val="24"/>
        </w:rPr>
      </w:pPr>
      <w:ins w:id="89" w:author="Chris Seagraves" w:date="2022-11-13T15:44:00Z">
        <w:r>
          <w:rPr>
            <w:sz w:val="24"/>
            <w:szCs w:val="24"/>
          </w:rPr>
          <w:t>Determine which attributes make up a solution (which genes make up a chromosome)</w:t>
        </w:r>
      </w:ins>
    </w:p>
    <w:p w14:paraId="4AEBA265" w14:textId="3927EF62" w:rsidR="001A24B3" w:rsidRDefault="001A24B3" w:rsidP="001A24B3">
      <w:pPr>
        <w:pStyle w:val="ListParagraph"/>
        <w:numPr>
          <w:ilvl w:val="2"/>
          <w:numId w:val="3"/>
        </w:numPr>
        <w:spacing w:line="240" w:lineRule="auto"/>
        <w:rPr>
          <w:ins w:id="90" w:author="Chris Seagraves" w:date="2022-11-13T15:44:00Z"/>
          <w:sz w:val="24"/>
          <w:szCs w:val="24"/>
        </w:rPr>
      </w:pPr>
      <w:ins w:id="91" w:author="Chris Seagraves" w:date="2022-11-13T15:44:00Z">
        <w:r>
          <w:rPr>
            <w:sz w:val="24"/>
            <w:szCs w:val="24"/>
          </w:rPr>
          <w:t xml:space="preserve">Generate </w:t>
        </w:r>
      </w:ins>
      <w:ins w:id="92" w:author="Chris Seagraves" w:date="2022-11-13T15:45:00Z">
        <w:r w:rsidR="00B03EB8">
          <w:rPr>
            <w:sz w:val="24"/>
            <w:szCs w:val="24"/>
          </w:rPr>
          <w:t>a population of chromosomes</w:t>
        </w:r>
      </w:ins>
    </w:p>
    <w:p w14:paraId="4536DA7F" w14:textId="408921D7" w:rsidR="00B03EB8" w:rsidRDefault="00B03EB8" w:rsidP="001A24B3">
      <w:pPr>
        <w:pStyle w:val="ListParagraph"/>
        <w:numPr>
          <w:ilvl w:val="2"/>
          <w:numId w:val="3"/>
        </w:numPr>
        <w:spacing w:line="240" w:lineRule="auto"/>
        <w:rPr>
          <w:ins w:id="93" w:author="Chris Seagraves" w:date="2022-11-13T15:45:00Z"/>
          <w:sz w:val="24"/>
          <w:szCs w:val="24"/>
        </w:rPr>
      </w:pPr>
      <w:ins w:id="94" w:author="Chris Seagraves" w:date="2022-11-13T15:44:00Z">
        <w:r>
          <w:rPr>
            <w:sz w:val="24"/>
            <w:szCs w:val="24"/>
          </w:rPr>
          <w:t xml:space="preserve">Evaluate each chromosome </w:t>
        </w:r>
      </w:ins>
      <w:ins w:id="95" w:author="Chris Seagraves" w:date="2022-11-13T15:45:00Z">
        <w:r>
          <w:rPr>
            <w:sz w:val="24"/>
            <w:szCs w:val="24"/>
          </w:rPr>
          <w:t>in the population based on a fitness function</w:t>
        </w:r>
      </w:ins>
    </w:p>
    <w:p w14:paraId="47D344F3" w14:textId="2605276C" w:rsidR="00B03EB8" w:rsidRDefault="00B03EB8" w:rsidP="001A24B3">
      <w:pPr>
        <w:pStyle w:val="ListParagraph"/>
        <w:numPr>
          <w:ilvl w:val="2"/>
          <w:numId w:val="3"/>
        </w:numPr>
        <w:spacing w:line="240" w:lineRule="auto"/>
        <w:rPr>
          <w:ins w:id="96" w:author="Chris Seagraves" w:date="2022-11-13T15:45:00Z"/>
          <w:sz w:val="24"/>
          <w:szCs w:val="24"/>
        </w:rPr>
      </w:pPr>
      <w:ins w:id="97" w:author="Chris Seagraves" w:date="2022-11-13T15:45:00Z">
        <w:r>
          <w:rPr>
            <w:sz w:val="24"/>
            <w:szCs w:val="24"/>
          </w:rPr>
          <w:t>Select which chromosomes to keep</w:t>
        </w:r>
      </w:ins>
    </w:p>
    <w:p w14:paraId="4B609B7E" w14:textId="53C07EAC" w:rsidR="00C57707" w:rsidRDefault="00C57707" w:rsidP="001A24B3">
      <w:pPr>
        <w:pStyle w:val="ListParagraph"/>
        <w:numPr>
          <w:ilvl w:val="2"/>
          <w:numId w:val="3"/>
        </w:numPr>
        <w:spacing w:line="240" w:lineRule="auto"/>
        <w:rPr>
          <w:ins w:id="98" w:author="Chris Seagraves" w:date="2022-11-13T15:45:00Z"/>
          <w:sz w:val="24"/>
          <w:szCs w:val="24"/>
        </w:rPr>
      </w:pPr>
      <w:ins w:id="99" w:author="Chris Seagraves" w:date="2022-11-13T15:45:00Z">
        <w:r>
          <w:rPr>
            <w:sz w:val="24"/>
            <w:szCs w:val="24"/>
          </w:rPr>
          <w:t>Mutate those chromosomes</w:t>
        </w:r>
      </w:ins>
    </w:p>
    <w:p w14:paraId="47C59A2B" w14:textId="05F88B2A" w:rsidR="00C57707" w:rsidRDefault="00C57707" w:rsidP="00C57707">
      <w:pPr>
        <w:pStyle w:val="ListParagraph"/>
        <w:numPr>
          <w:ilvl w:val="2"/>
          <w:numId w:val="3"/>
        </w:numPr>
        <w:spacing w:line="240" w:lineRule="auto"/>
        <w:rPr>
          <w:ins w:id="100" w:author="Chris Seagraves" w:date="2022-11-13T15:46:00Z"/>
          <w:sz w:val="24"/>
          <w:szCs w:val="24"/>
        </w:rPr>
      </w:pPr>
      <w:ins w:id="101" w:author="Chris Seagraves" w:date="2022-11-13T15:45:00Z">
        <w:r>
          <w:rPr>
            <w:sz w:val="24"/>
            <w:szCs w:val="24"/>
          </w:rPr>
          <w:t>Loop until population converges</w:t>
        </w:r>
      </w:ins>
    </w:p>
    <w:p w14:paraId="68DD10C8" w14:textId="391F46F9" w:rsidR="00C57707" w:rsidRPr="00C57707" w:rsidDel="003F0FBB" w:rsidRDefault="00C57707" w:rsidP="00C57707">
      <w:pPr>
        <w:pStyle w:val="ListParagraph"/>
        <w:spacing w:line="240" w:lineRule="auto"/>
        <w:ind w:left="1080"/>
        <w:rPr>
          <w:del w:id="102" w:author="Chris Seagraves" w:date="2022-11-13T16:46:00Z"/>
          <w:sz w:val="24"/>
          <w:szCs w:val="24"/>
          <w:rPrChange w:id="103" w:author="Chris Seagraves" w:date="2022-11-13T15:46:00Z">
            <w:rPr>
              <w:del w:id="104" w:author="Chris Seagraves" w:date="2022-11-13T16:46:00Z"/>
            </w:rPr>
          </w:rPrChange>
        </w:rPr>
        <w:pPrChange w:id="105" w:author="Chris Seagraves" w:date="2022-11-13T15:46:00Z">
          <w:pPr>
            <w:pStyle w:val="ListParagraph"/>
            <w:numPr>
              <w:numId w:val="3"/>
            </w:numPr>
            <w:spacing w:line="240" w:lineRule="auto"/>
            <w:ind w:left="360" w:hanging="360"/>
          </w:pPr>
        </w:pPrChange>
      </w:pPr>
      <w:ins w:id="106" w:author="Chris Seagraves" w:date="2022-11-13T15:46:00Z">
        <w:r>
          <w:rPr>
            <w:sz w:val="24"/>
            <w:szCs w:val="24"/>
          </w:rPr>
          <w:br/>
        </w:r>
      </w:ins>
      <w:ins w:id="107" w:author="Chris Seagraves" w:date="2022-11-13T16:17:00Z">
        <w:r w:rsidR="00A46F07">
          <w:rPr>
            <w:sz w:val="24"/>
            <w:szCs w:val="24"/>
          </w:rPr>
          <w:t xml:space="preserve">GA </w:t>
        </w:r>
      </w:ins>
      <w:ins w:id="108" w:author="Chris Seagraves" w:date="2022-11-13T15:46:00Z">
        <w:r>
          <w:rPr>
            <w:sz w:val="24"/>
            <w:szCs w:val="24"/>
          </w:rPr>
          <w:t xml:space="preserve">is applicable to TSP as a chromosome is </w:t>
        </w:r>
      </w:ins>
      <w:ins w:id="109" w:author="Chris Seagraves" w:date="2022-11-13T15:47:00Z">
        <w:r w:rsidR="00605BEB">
          <w:rPr>
            <w:sz w:val="24"/>
            <w:szCs w:val="24"/>
          </w:rPr>
          <w:t xml:space="preserve">a </w:t>
        </w:r>
      </w:ins>
      <w:ins w:id="110" w:author="Chris Seagraves" w:date="2022-11-13T15:46:00Z">
        <w:r w:rsidR="000428A7">
          <w:rPr>
            <w:sz w:val="24"/>
            <w:szCs w:val="24"/>
          </w:rPr>
          <w:t xml:space="preserve">specific order </w:t>
        </w:r>
      </w:ins>
      <w:ins w:id="111" w:author="Chris Seagraves" w:date="2022-11-13T15:47:00Z">
        <w:r w:rsidR="00605BEB">
          <w:rPr>
            <w:sz w:val="24"/>
            <w:szCs w:val="24"/>
          </w:rPr>
          <w:t xml:space="preserve">of genes (delivery points). </w:t>
        </w:r>
        <w:r w:rsidR="00A27F15">
          <w:rPr>
            <w:sz w:val="24"/>
            <w:szCs w:val="24"/>
          </w:rPr>
          <w:t xml:space="preserve">We can </w:t>
        </w:r>
      </w:ins>
      <w:ins w:id="112" w:author="Chris Seagraves" w:date="2022-11-13T15:49:00Z">
        <w:r w:rsidR="00C430F4">
          <w:rPr>
            <w:sz w:val="24"/>
            <w:szCs w:val="24"/>
          </w:rPr>
          <w:t>determine the total cost of each connection</w:t>
        </w:r>
      </w:ins>
      <w:ins w:id="113" w:author="Chris Seagraves" w:date="2022-11-13T15:50:00Z">
        <w:r w:rsidR="00FD1808">
          <w:rPr>
            <w:sz w:val="24"/>
            <w:szCs w:val="24"/>
          </w:rPr>
          <w:t xml:space="preserve"> between two delivery points</w:t>
        </w:r>
      </w:ins>
      <w:ins w:id="114" w:author="Chris Seagraves" w:date="2022-11-13T15:48:00Z">
        <w:r w:rsidR="00A27F15">
          <w:rPr>
            <w:sz w:val="24"/>
            <w:szCs w:val="24"/>
          </w:rPr>
          <w:t xml:space="preserve">, choose decent </w:t>
        </w:r>
      </w:ins>
      <w:ins w:id="115" w:author="Chris Seagraves" w:date="2022-11-13T16:18:00Z">
        <w:r w:rsidR="00F14544">
          <w:rPr>
            <w:sz w:val="24"/>
            <w:szCs w:val="24"/>
          </w:rPr>
          <w:t>orders</w:t>
        </w:r>
      </w:ins>
      <w:ins w:id="116" w:author="Chris Seagraves" w:date="2022-11-13T15:48:00Z">
        <w:r w:rsidR="00A27F15">
          <w:rPr>
            <w:sz w:val="24"/>
            <w:szCs w:val="24"/>
          </w:rPr>
          <w:t xml:space="preserve">, </w:t>
        </w:r>
      </w:ins>
      <w:ins w:id="117" w:author="Chris Seagraves" w:date="2022-11-13T16:16:00Z">
        <w:r w:rsidR="00AC0426">
          <w:rPr>
            <w:sz w:val="24"/>
            <w:szCs w:val="24"/>
          </w:rPr>
          <w:t xml:space="preserve">mutate, </w:t>
        </w:r>
      </w:ins>
      <w:ins w:id="118" w:author="Chris Seagraves" w:date="2022-11-13T15:48:00Z">
        <w:r w:rsidR="00A27F15">
          <w:rPr>
            <w:sz w:val="24"/>
            <w:szCs w:val="24"/>
          </w:rPr>
          <w:t xml:space="preserve">or </w:t>
        </w:r>
      </w:ins>
      <w:ins w:id="119" w:author="Chris Seagraves" w:date="2022-11-13T15:49:00Z">
        <w:r w:rsidR="00C1550A">
          <w:rPr>
            <w:sz w:val="24"/>
            <w:szCs w:val="24"/>
          </w:rPr>
          <w:t xml:space="preserve">slightly </w:t>
        </w:r>
      </w:ins>
      <w:ins w:id="120" w:author="Chris Seagraves" w:date="2022-11-13T15:48:00Z">
        <w:r w:rsidR="00A27F15">
          <w:rPr>
            <w:sz w:val="24"/>
            <w:szCs w:val="24"/>
          </w:rPr>
          <w:t>change</w:t>
        </w:r>
      </w:ins>
      <w:ins w:id="121" w:author="Chris Seagraves" w:date="2022-11-13T16:16:00Z">
        <w:r w:rsidR="00AC0426">
          <w:rPr>
            <w:sz w:val="24"/>
            <w:szCs w:val="24"/>
          </w:rPr>
          <w:t xml:space="preserve">, </w:t>
        </w:r>
      </w:ins>
      <w:ins w:id="122" w:author="Chris Seagraves" w:date="2022-11-13T15:48:00Z">
        <w:r w:rsidR="00A27F15">
          <w:rPr>
            <w:sz w:val="24"/>
            <w:szCs w:val="24"/>
          </w:rPr>
          <w:t>the order of the genes in each chromosom</w:t>
        </w:r>
      </w:ins>
      <w:ins w:id="123" w:author="Chris Seagraves" w:date="2022-11-13T15:49:00Z">
        <w:r w:rsidR="00C1550A">
          <w:rPr>
            <w:sz w:val="24"/>
            <w:szCs w:val="24"/>
          </w:rPr>
          <w:t>e</w:t>
        </w:r>
      </w:ins>
      <w:ins w:id="124" w:author="Chris Seagraves" w:date="2022-11-13T15:48:00Z">
        <w:r w:rsidR="00A27F15">
          <w:rPr>
            <w:sz w:val="24"/>
            <w:szCs w:val="24"/>
          </w:rPr>
          <w:t xml:space="preserve">, then </w:t>
        </w:r>
      </w:ins>
      <w:ins w:id="125" w:author="Chris Seagraves" w:date="2022-11-13T15:51:00Z">
        <w:r w:rsidR="000D5EAB">
          <w:rPr>
            <w:sz w:val="24"/>
            <w:szCs w:val="24"/>
          </w:rPr>
          <w:t>do it all again</w:t>
        </w:r>
      </w:ins>
      <w:ins w:id="126" w:author="Chris Seagraves" w:date="2022-11-13T15:50:00Z">
        <w:r w:rsidR="000D5EAB">
          <w:rPr>
            <w:sz w:val="24"/>
            <w:szCs w:val="24"/>
          </w:rPr>
          <w:t xml:space="preserve"> until our computer starts smoking</w:t>
        </w:r>
      </w:ins>
      <w:ins w:id="127" w:author="Chris Seagraves" w:date="2022-11-13T15:48:00Z">
        <w:r w:rsidR="00C430F4">
          <w:rPr>
            <w:sz w:val="24"/>
            <w:szCs w:val="24"/>
          </w:rPr>
          <w:t>.</w:t>
        </w:r>
      </w:ins>
    </w:p>
    <w:p w14:paraId="4F80A83E" w14:textId="66439738" w:rsidR="00E01A9D" w:rsidRPr="00DB72D5" w:rsidRDefault="00DB72D5" w:rsidP="003F0FBB">
      <w:pPr>
        <w:pStyle w:val="ListParagraph"/>
        <w:spacing w:line="240" w:lineRule="auto"/>
        <w:ind w:left="1080"/>
        <w:rPr>
          <w:sz w:val="24"/>
          <w:szCs w:val="24"/>
        </w:rPr>
        <w:pPrChange w:id="128" w:author="Chris Seagraves" w:date="2022-11-13T16:46:00Z">
          <w:pPr/>
        </w:pPrChange>
      </w:pPr>
      <w:r>
        <w:rPr>
          <w:sz w:val="24"/>
          <w:szCs w:val="24"/>
        </w:rPr>
        <w:br w:type="page"/>
      </w:r>
    </w:p>
    <w:p w14:paraId="71CAA47E" w14:textId="29532EF4" w:rsidR="00EE38F3" w:rsidRDefault="00F85531" w:rsidP="001A6756">
      <w:pPr>
        <w:pStyle w:val="ListParagraph"/>
        <w:numPr>
          <w:ilvl w:val="0"/>
          <w:numId w:val="3"/>
        </w:numPr>
        <w:spacing w:line="240" w:lineRule="auto"/>
        <w:rPr>
          <w:ins w:id="129" w:author="Chris Seagraves" w:date="2022-11-13T15:52:00Z"/>
          <w:sz w:val="24"/>
          <w:szCs w:val="24"/>
        </w:rPr>
      </w:pPr>
      <w:ins w:id="130" w:author="Chris Seagraves" w:date="2022-11-13T16:00:00Z">
        <w:r w:rsidRPr="00F85531">
          <w:rPr>
            <w:b/>
            <w:bCs/>
            <w:sz w:val="24"/>
            <w:szCs w:val="24"/>
          </w:rPr>
          <w:lastRenderedPageBreak/>
          <w:t>You must provide a plot of each bots’ path along with the desired trajectory generated for the evader</w:t>
        </w:r>
        <w:r>
          <w:rPr>
            <w:b/>
            <w:bCs/>
            <w:sz w:val="24"/>
            <w:szCs w:val="24"/>
          </w:rPr>
          <w:t xml:space="preserve">, </w:t>
        </w:r>
      </w:ins>
      <w:ins w:id="131" w:author="Chris Seagraves" w:date="2022-11-13T15:59:00Z">
        <w:r w:rsidR="0084693D" w:rsidRPr="0084693D">
          <w:rPr>
            <w:b/>
            <w:bCs/>
            <w:sz w:val="24"/>
            <w:szCs w:val="24"/>
            <w:rPrChange w:id="132" w:author="Chris Seagraves" w:date="2022-11-13T15:59:00Z">
              <w:rPr>
                <w:sz w:val="24"/>
                <w:szCs w:val="24"/>
              </w:rPr>
            </w:rPrChange>
          </w:rPr>
          <w:t>the code used for the problem, and provide any comments/discussions necessary to interpret your results and describe any modifications you had to make in order to be successful.</w:t>
        </w:r>
      </w:ins>
      <w:ins w:id="133" w:author="Christopher Seagraves" w:date="2022-11-13T11:52:00Z">
        <w:r w:rsidR="008A31DB">
          <w:rPr>
            <w:noProof/>
            <w:sz w:val="24"/>
            <w:szCs w:val="24"/>
          </w:rPr>
          <mc:AlternateContent>
            <mc:Choice Requires="wps">
              <w:drawing>
                <wp:anchor distT="0" distB="0" distL="114300" distR="114300" simplePos="0" relativeHeight="251659264" behindDoc="0" locked="0" layoutInCell="1" allowOverlap="1" wp14:anchorId="6F0BDB1D" wp14:editId="79EFA792">
                  <wp:simplePos x="0" y="0"/>
                  <wp:positionH relativeFrom="margin">
                    <wp:posOffset>137160</wp:posOffset>
                  </wp:positionH>
                  <wp:positionV relativeFrom="paragraph">
                    <wp:posOffset>8907780</wp:posOffset>
                  </wp:positionV>
                  <wp:extent cx="6606540" cy="914400"/>
                  <wp:effectExtent l="0" t="0" r="3810" b="0"/>
                  <wp:wrapNone/>
                  <wp:docPr id="7" name="Text Box 7"/>
                  <wp:cNvGraphicFramePr/>
                  <a:graphic xmlns:a="http://schemas.openxmlformats.org/drawingml/2006/main">
                    <a:graphicData uri="http://schemas.microsoft.com/office/word/2010/wordprocessingShape">
                      <wps:wsp>
                        <wps:cNvSpPr txBox="1"/>
                        <wps:spPr>
                          <a:xfrm>
                            <a:off x="0" y="0"/>
                            <a:ext cx="6606540" cy="914400"/>
                          </a:xfrm>
                          <a:prstGeom prst="rect">
                            <a:avLst/>
                          </a:prstGeom>
                          <a:solidFill>
                            <a:schemeClr val="lt1"/>
                          </a:solidFill>
                          <a:ln w="6350">
                            <a:noFill/>
                          </a:ln>
                        </wps:spPr>
                        <wps:txbx>
                          <w:txbxContent>
                            <w:p w14:paraId="6A3CF961" w14:textId="38A8729B" w:rsidR="008A31DB" w:rsidRPr="005A745D" w:rsidRDefault="008A31DB">
                              <w:pPr>
                                <w:rPr>
                                  <w:i/>
                                  <w:iCs/>
                                  <w:rPrChange w:id="134" w:author="Chris Seagraves" w:date="2022-11-13T15:12:00Z">
                                    <w:rPr/>
                                  </w:rPrChange>
                                </w:rPr>
                              </w:pPr>
                              <w:ins w:id="135" w:author="Christopher Seagraves" w:date="2022-11-13T11:52:00Z">
                                <w:r w:rsidRPr="005A745D">
                                  <w:rPr>
                                    <w:i/>
                                    <w:iCs/>
                                    <w:rPrChange w:id="136" w:author="Chris Seagraves" w:date="2022-11-13T15:12:00Z">
                                      <w:rPr/>
                                    </w:rPrChange>
                                  </w:rPr>
                                  <w:t>I thin</w:t>
                                </w:r>
                              </w:ins>
                              <w:ins w:id="137" w:author="Christopher Seagraves" w:date="2022-11-13T11:53:00Z">
                                <w:r w:rsidRPr="005A745D">
                                  <w:rPr>
                                    <w:i/>
                                    <w:iCs/>
                                    <w:rPrChange w:id="138" w:author="Chris Seagraves" w:date="2022-11-13T15:12:00Z">
                                      <w:rPr/>
                                    </w:rPrChange>
                                  </w:rPr>
                                  <w:t xml:space="preserve">k the heading plot (2nd down on the left) </w:t>
                                </w:r>
                                <w:r w:rsidR="009C3D06" w:rsidRPr="005A745D">
                                  <w:rPr>
                                    <w:i/>
                                    <w:iCs/>
                                    <w:rPrChange w:id="139" w:author="Chris Seagraves" w:date="2022-11-13T15:12:00Z">
                                      <w:rPr/>
                                    </w:rPrChange>
                                  </w:rPr>
                                  <w:t>is backwards, red line is the desired heading dot, and the blue line is the actual heading dot.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F0BDB1D" id="_x0000_t202" coordsize="21600,21600" o:spt="202" path="m,l,21600r21600,l21600,xe">
                  <v:stroke joinstyle="miter"/>
                  <v:path gradientshapeok="t" o:connecttype="rect"/>
                </v:shapetype>
                <v:shape id="Text Box 7" o:spid="_x0000_s1026" type="#_x0000_t202" style="position:absolute;left:0;text-align:left;margin-left:10.8pt;margin-top:701.4pt;width:520.2pt;height:1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" fillcolor="white [3201]" stroked="f" strokeweight=".5pt">
                  <v:textbox>
                    <w:txbxContent>
                      <w:p w14:paraId="6A3CF961" w14:textId="38A8729B" w:rsidR="008A31DB" w:rsidRPr="005A745D" w:rsidRDefault="008A31DB">
                        <w:pPr>
                          <w:rPr>
                            <w:i/>
                            <w:iCs/>
                            <w:rPrChange w:id="140" w:author="Chris Seagraves" w:date="2022-11-13T15:12:00Z">
                              <w:rPr/>
                            </w:rPrChange>
                          </w:rPr>
                        </w:pPr>
                        <w:ins w:id="141" w:author="Christopher Seagraves" w:date="2022-11-13T11:52:00Z">
                          <w:r w:rsidRPr="005A745D">
                            <w:rPr>
                              <w:i/>
                              <w:iCs/>
                              <w:rPrChange w:id="142" w:author="Chris Seagraves" w:date="2022-11-13T15:12:00Z">
                                <w:rPr/>
                              </w:rPrChange>
                            </w:rPr>
                            <w:t>I thin</w:t>
                          </w:r>
                        </w:ins>
                        <w:ins w:id="143" w:author="Christopher Seagraves" w:date="2022-11-13T11:53:00Z">
                          <w:r w:rsidRPr="005A745D">
                            <w:rPr>
                              <w:i/>
                              <w:iCs/>
                              <w:rPrChange w:id="144" w:author="Chris Seagraves" w:date="2022-11-13T15:12:00Z">
                                <w:rPr/>
                              </w:rPrChange>
                            </w:rPr>
                            <w:t xml:space="preserve">k the heading plot (2nd down on the left) </w:t>
                          </w:r>
                          <w:r w:rsidR="009C3D06" w:rsidRPr="005A745D">
                            <w:rPr>
                              <w:i/>
                              <w:iCs/>
                              <w:rPrChange w:id="145" w:author="Chris Seagraves" w:date="2022-11-13T15:12:00Z">
                                <w:rPr/>
                              </w:rPrChange>
                            </w:rPr>
                            <w:t>is backwards, red line is the desired heading dot, and the blue line is the actual heading dot.</w:t>
                          </w:r>
                        </w:ins>
                      </w:p>
                    </w:txbxContent>
                  </v:textbox>
                  <w10:wrap anchorx="margin"/>
                </v:shape>
              </w:pict>
            </mc:Fallback>
          </mc:AlternateContent>
        </w:r>
      </w:ins>
      <w:del w:id="146" w:author="Chris Seagraves" w:date="2022-11-13T15:59:00Z">
        <w:r w:rsidR="00C56ED4" w:rsidRPr="00F14BC5" w:rsidDel="00EB30AD">
          <w:rPr>
            <w:sz w:val="24"/>
            <w:szCs w:val="24"/>
          </w:rPr>
          <w:delText>Let it be known, we are being asked to detect &gt; 1 object for the first time here, then pick one of them to track – new code had to be ‘created’ for this. But I enjoyed it greatly</w:delText>
        </w:r>
        <w:r w:rsidR="00DB72D5" w:rsidRPr="00F14BC5" w:rsidDel="00EB30AD">
          <w:rPr>
            <w:sz w:val="24"/>
            <w:szCs w:val="24"/>
          </w:rPr>
          <w:delText xml:space="preserve">, even if does only work with some assumptions atm… </w:delText>
        </w:r>
        <w:r w:rsidR="00C56ED4" w:rsidRPr="00C56ED4" w:rsidDel="00EB30AD">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delText>😊</w:delText>
            </mc:Fallback>
          </mc:AlternateContent>
        </w:r>
      </w:del>
      <w:r w:rsidR="00DB72D5" w:rsidRPr="00F14BC5">
        <w:rPr>
          <w:sz w:val="24"/>
          <w:szCs w:val="24"/>
        </w:rPr>
        <w:br/>
      </w:r>
      <w:ins w:id="147" w:author="Chris Seagraves" w:date="2022-11-13T11:46:00Z">
        <w:r w:rsidR="00D641F5">
          <w:rPr>
            <w:sz w:val="24"/>
            <w:szCs w:val="24"/>
          </w:rPr>
          <w:br/>
          <w:t>First successful run</w:t>
        </w:r>
      </w:ins>
      <w:ins w:id="148" w:author="Chris Seagraves" w:date="2022-11-13T16:18:00Z">
        <w:r w:rsidR="003F7CDF">
          <w:rPr>
            <w:sz w:val="24"/>
            <w:szCs w:val="24"/>
          </w:rPr>
          <w:t xml:space="preserve"> </w:t>
        </w:r>
      </w:ins>
      <w:ins w:id="149" w:author="Chris Seagraves" w:date="2022-11-13T11:46:00Z">
        <w:r w:rsidR="00D641F5">
          <w:rPr>
            <w:sz w:val="24"/>
            <w:szCs w:val="24"/>
          </w:rPr>
          <w:t>(</w:t>
        </w:r>
      </w:ins>
      <w:ins w:id="150" w:author="Chris Seagraves" w:date="2022-11-13T11:47:00Z">
        <w:r w:rsidR="00D641F5">
          <w:rPr>
            <w:sz w:val="24"/>
            <w:szCs w:val="24"/>
          </w:rPr>
          <w:t>the plots</w:t>
        </w:r>
      </w:ins>
      <w:ins w:id="151" w:author="Chris Seagraves" w:date="2022-11-13T15:04:00Z">
        <w:r w:rsidR="00C41154">
          <w:rPr>
            <w:sz w:val="24"/>
            <w:szCs w:val="24"/>
          </w:rPr>
          <w:t xml:space="preserve"> are </w:t>
        </w:r>
        <w:r w:rsidR="007616D1">
          <w:rPr>
            <w:sz w:val="24"/>
            <w:szCs w:val="24"/>
          </w:rPr>
          <w:t>this run</w:t>
        </w:r>
      </w:ins>
      <w:ins w:id="152" w:author="Chris Seagraves" w:date="2022-11-13T11:47:00Z">
        <w:r w:rsidR="00D641F5">
          <w:rPr>
            <w:sz w:val="24"/>
            <w:szCs w:val="24"/>
          </w:rPr>
          <w:t>)</w:t>
        </w:r>
      </w:ins>
      <w:r w:rsidR="00DB72D5" w:rsidRPr="00F14BC5">
        <w:rPr>
          <w:sz w:val="24"/>
          <w:szCs w:val="24"/>
        </w:rPr>
        <w:br/>
      </w:r>
      <w:ins w:id="153" w:author="Chris Seagraves" w:date="2022-11-13T11:46:00Z">
        <w:r w:rsidR="00D641F5">
          <w:rPr>
            <w:sz w:val="24"/>
            <w:szCs w:val="24"/>
          </w:rPr>
          <w:fldChar w:fldCharType="begin"/>
        </w:r>
        <w:r w:rsidR="00D641F5">
          <w:rPr>
            <w:sz w:val="24"/>
            <w:szCs w:val="24"/>
          </w:rPr>
          <w:instrText xml:space="preserve"> HYPERLINK "</w:instrText>
        </w:r>
      </w:ins>
      <w:r w:rsidR="00D641F5" w:rsidRPr="00F14BC5">
        <w:rPr>
          <w:sz w:val="24"/>
          <w:szCs w:val="24"/>
        </w:rPr>
        <w:instrText>https://1drv.ms/v/s!Aivmw7zUVvnRqoV-TFnOlMULec4NsA?e=77AouD</w:instrText>
      </w:r>
      <w:ins w:id="154" w:author="Chris Seagraves" w:date="2022-11-13T11:46:00Z">
        <w:r w:rsidR="00D641F5">
          <w:rPr>
            <w:sz w:val="24"/>
            <w:szCs w:val="24"/>
          </w:rPr>
          <w:instrText xml:space="preserve">" </w:instrText>
        </w:r>
        <w:r w:rsidR="00D641F5">
          <w:rPr>
            <w:sz w:val="24"/>
            <w:szCs w:val="24"/>
          </w:rPr>
        </w:r>
        <w:r w:rsidR="00D641F5">
          <w:rPr>
            <w:sz w:val="24"/>
            <w:szCs w:val="24"/>
          </w:rPr>
          <w:fldChar w:fldCharType="separate"/>
        </w:r>
      </w:ins>
      <w:r w:rsidR="00D641F5" w:rsidRPr="005E58CB">
        <w:rPr>
          <w:rStyle w:val="Hyperlink"/>
          <w:sz w:val="24"/>
          <w:szCs w:val="24"/>
        </w:rPr>
        <w:t>https://1drv.ms/v/s!Aivmw7zUVvnRqoV-TFnOlMULec4NsA?e=77AouD</w:t>
      </w:r>
      <w:ins w:id="155" w:author="Chris Seagraves" w:date="2022-11-13T11:46:00Z">
        <w:r w:rsidR="00D641F5">
          <w:rPr>
            <w:sz w:val="24"/>
            <w:szCs w:val="24"/>
          </w:rPr>
          <w:fldChar w:fldCharType="end"/>
        </w:r>
      </w:ins>
      <w:ins w:id="156" w:author="Chris Seagraves" w:date="2022-11-13T11:47:00Z">
        <w:r w:rsidR="00D641F5">
          <w:rPr>
            <w:sz w:val="24"/>
            <w:szCs w:val="24"/>
          </w:rPr>
          <w:br/>
        </w:r>
        <w:r w:rsidR="00D641F5">
          <w:rPr>
            <w:sz w:val="24"/>
            <w:szCs w:val="24"/>
          </w:rPr>
          <w:br/>
          <w:t>Additional example</w:t>
        </w:r>
      </w:ins>
      <w:ins w:id="157" w:author="Chris Seagraves" w:date="2022-11-13T11:46:00Z">
        <w:r w:rsidR="00D641F5">
          <w:rPr>
            <w:sz w:val="24"/>
            <w:szCs w:val="24"/>
          </w:rPr>
          <w:br/>
        </w:r>
      </w:ins>
      <w:ins w:id="158" w:author="Chris Seagraves" w:date="2022-11-13T11:48:00Z">
        <w:r w:rsidR="00B33C4A">
          <w:rPr>
            <w:sz w:val="24"/>
            <w:szCs w:val="24"/>
          </w:rPr>
          <w:fldChar w:fldCharType="begin"/>
        </w:r>
        <w:r w:rsidR="00B33C4A">
          <w:rPr>
            <w:sz w:val="24"/>
            <w:szCs w:val="24"/>
          </w:rPr>
          <w:instrText xml:space="preserve"> HYPERLINK "</w:instrText>
        </w:r>
      </w:ins>
      <w:ins w:id="159" w:author="Chris Seagraves" w:date="2022-11-13T11:46:00Z">
        <w:r w:rsidR="00B33C4A" w:rsidRPr="00D641F5">
          <w:rPr>
            <w:sz w:val="24"/>
            <w:szCs w:val="24"/>
          </w:rPr>
          <w:instrText>https://1drv.ms/v/s!Aivmw7zUVvnRqoYCnEWZvAPQHcHqCw?e=0Gsyyq</w:instrText>
        </w:r>
      </w:ins>
      <w:ins w:id="160" w:author="Chris Seagraves" w:date="2022-11-13T11:48:00Z">
        <w:r w:rsidR="00B33C4A">
          <w:rPr>
            <w:sz w:val="24"/>
            <w:szCs w:val="24"/>
          </w:rPr>
          <w:instrText xml:space="preserve">" </w:instrText>
        </w:r>
        <w:r w:rsidR="00B33C4A">
          <w:rPr>
            <w:sz w:val="24"/>
            <w:szCs w:val="24"/>
          </w:rPr>
        </w:r>
        <w:r w:rsidR="00B33C4A">
          <w:rPr>
            <w:sz w:val="24"/>
            <w:szCs w:val="24"/>
          </w:rPr>
          <w:fldChar w:fldCharType="separate"/>
        </w:r>
      </w:ins>
      <w:ins w:id="161" w:author="Chris Seagraves" w:date="2022-11-13T11:46:00Z">
        <w:r w:rsidR="00B33C4A" w:rsidRPr="005E58CB">
          <w:rPr>
            <w:rStyle w:val="Hyperlink"/>
            <w:sz w:val="24"/>
            <w:szCs w:val="24"/>
          </w:rPr>
          <w:t>https://1drv.ms/v/s!Aivmw7zUVvnRqoYCnEWZvAPQHcHqCw?e=0Gsyyq</w:t>
        </w:r>
      </w:ins>
      <w:ins w:id="162" w:author="Chris Seagraves" w:date="2022-11-13T11:48:00Z">
        <w:r w:rsidR="00B33C4A">
          <w:rPr>
            <w:sz w:val="24"/>
            <w:szCs w:val="24"/>
          </w:rPr>
          <w:fldChar w:fldCharType="end"/>
        </w:r>
      </w:ins>
      <w:r w:rsidR="00DB72D5" w:rsidRPr="001A6756">
        <w:rPr>
          <w:sz w:val="24"/>
          <w:szCs w:val="24"/>
          <w:rPrChange w:id="163" w:author="Christopher Seagraves" w:date="2022-11-13T11:51:00Z">
            <w:rPr/>
          </w:rPrChange>
        </w:rPr>
        <w:br/>
      </w:r>
      <w:r w:rsidR="00DB72D5" w:rsidRPr="001A6756">
        <w:rPr>
          <w:sz w:val="24"/>
          <w:szCs w:val="24"/>
          <w:rPrChange w:id="164" w:author="Christopher Seagraves" w:date="2022-11-13T11:51:00Z">
            <w:rPr/>
          </w:rPrChange>
        </w:rPr>
        <w:br/>
        <w:t>Evader</w:t>
      </w:r>
      <w:r w:rsidR="00C56ED4" w:rsidRPr="001A6756">
        <w:rPr>
          <w:sz w:val="24"/>
          <w:szCs w:val="24"/>
          <w:rPrChange w:id="165" w:author="Christopher Seagraves" w:date="2022-11-13T11:51:00Z">
            <w:rPr/>
          </w:rPrChange>
        </w:rPr>
        <w:br/>
      </w:r>
      <w:r w:rsidR="00DB72D5" w:rsidRPr="00DB72D5">
        <w:rPr>
          <w:noProof/>
        </w:rPr>
        <w:drawing>
          <wp:inline distT="0" distB="0" distL="0" distR="0" wp14:anchorId="1E68D2F9" wp14:editId="5C839EB0">
            <wp:extent cx="6400800" cy="3168989"/>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3168989"/>
                    </a:xfrm>
                    <a:prstGeom prst="rect">
                      <a:avLst/>
                    </a:prstGeom>
                    <a:noFill/>
                    <a:ln>
                      <a:noFill/>
                    </a:ln>
                  </pic:spPr>
                </pic:pic>
              </a:graphicData>
            </a:graphic>
          </wp:inline>
        </w:drawing>
      </w:r>
      <w:r w:rsidR="00DB72D5" w:rsidRPr="001A6756">
        <w:rPr>
          <w:sz w:val="24"/>
          <w:szCs w:val="24"/>
          <w:rPrChange w:id="166" w:author="Christopher Seagraves" w:date="2022-11-13T11:51:00Z">
            <w:rPr/>
          </w:rPrChange>
        </w:rPr>
        <w:br/>
      </w:r>
      <w:r w:rsidR="00DB72D5" w:rsidRPr="001A6756">
        <w:rPr>
          <w:sz w:val="24"/>
          <w:szCs w:val="24"/>
          <w:rPrChange w:id="167" w:author="Christopher Seagraves" w:date="2022-11-13T11:51:00Z">
            <w:rPr/>
          </w:rPrChange>
        </w:rPr>
        <w:br/>
        <w:t>Pursuer</w:t>
      </w:r>
      <w:r w:rsidR="00DB72D5" w:rsidRPr="001A6756">
        <w:rPr>
          <w:sz w:val="24"/>
          <w:szCs w:val="24"/>
          <w:rPrChange w:id="168" w:author="Christopher Seagraves" w:date="2022-11-13T11:51:00Z">
            <w:rPr/>
          </w:rPrChange>
        </w:rPr>
        <w:br/>
      </w:r>
      <w:r w:rsidR="00DB72D5">
        <w:rPr>
          <w:noProof/>
        </w:rPr>
        <w:drawing>
          <wp:inline distT="0" distB="0" distL="0" distR="0" wp14:anchorId="367259EC" wp14:editId="7BE8E672">
            <wp:extent cx="6400800" cy="3185583"/>
            <wp:effectExtent l="0" t="0" r="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3185583"/>
                    </a:xfrm>
                    <a:prstGeom prst="rect">
                      <a:avLst/>
                    </a:prstGeom>
                    <a:noFill/>
                    <a:ln>
                      <a:noFill/>
                    </a:ln>
                  </pic:spPr>
                </pic:pic>
              </a:graphicData>
            </a:graphic>
          </wp:inline>
        </w:drawing>
      </w:r>
      <w:r w:rsidR="00F14BC5" w:rsidRPr="001A6756">
        <w:rPr>
          <w:sz w:val="24"/>
          <w:szCs w:val="24"/>
          <w:rPrChange w:id="169" w:author="Christopher Seagraves" w:date="2022-11-13T11:51:00Z">
            <w:rPr/>
          </w:rPrChange>
        </w:rPr>
        <w:br/>
      </w:r>
      <w:r w:rsidR="00F14BC5" w:rsidRPr="001A6756">
        <w:rPr>
          <w:sz w:val="24"/>
          <w:szCs w:val="24"/>
          <w:rPrChange w:id="170" w:author="Christopher Seagraves" w:date="2022-11-13T11:51:00Z">
            <w:rPr/>
          </w:rPrChange>
        </w:rPr>
        <w:br/>
      </w:r>
      <w:r w:rsidR="00F14BC5" w:rsidRPr="001A6756">
        <w:rPr>
          <w:sz w:val="24"/>
          <w:szCs w:val="24"/>
          <w:rPrChange w:id="171" w:author="Christopher Seagraves" w:date="2022-11-13T11:51:00Z">
            <w:rPr/>
          </w:rPrChange>
        </w:rPr>
        <w:lastRenderedPageBreak/>
        <w:t>Given the time limitations</w:t>
      </w:r>
      <w:ins w:id="172" w:author="Chris Seagraves" w:date="2022-11-13T15:59:00Z">
        <w:r w:rsidR="00EB30AD">
          <w:rPr>
            <w:sz w:val="24"/>
            <w:szCs w:val="24"/>
          </w:rPr>
          <w:t xml:space="preserve"> and the surprise of having to </w:t>
        </w:r>
      </w:ins>
      <w:ins w:id="173" w:author="Chris Seagraves" w:date="2022-11-13T16:00:00Z">
        <w:r w:rsidR="00DB38BC">
          <w:rPr>
            <w:sz w:val="24"/>
            <w:szCs w:val="24"/>
          </w:rPr>
          <w:t xml:space="preserve">come up with a way to </w:t>
        </w:r>
      </w:ins>
      <w:ins w:id="174" w:author="Chris Seagraves" w:date="2022-11-13T15:59:00Z">
        <w:r w:rsidR="00EB30AD">
          <w:rPr>
            <w:sz w:val="24"/>
            <w:szCs w:val="24"/>
          </w:rPr>
          <w:t>detect &gt; 1 object for the first tim</w:t>
        </w:r>
        <w:r w:rsidR="00DB38BC">
          <w:rPr>
            <w:sz w:val="24"/>
            <w:szCs w:val="24"/>
          </w:rPr>
          <w:t>e</w:t>
        </w:r>
      </w:ins>
      <w:r w:rsidR="00F14BC5" w:rsidRPr="001A6756">
        <w:rPr>
          <w:sz w:val="24"/>
          <w:szCs w:val="24"/>
          <w:rPrChange w:id="175" w:author="Christopher Seagraves" w:date="2022-11-13T11:51:00Z">
            <w:rPr/>
          </w:rPrChange>
        </w:rPr>
        <w:t xml:space="preserve">, I just needed something that appeared to work; in that sense some assumptions are being made during the pursuit. The main assumption is the pursuer should chase the closest object it sees; even this isn’t trivial, but it is quite a limitation. </w:t>
      </w:r>
      <w:ins w:id="176" w:author="Chris Seagraves" w:date="2022-11-13T15:06:00Z">
        <w:r w:rsidR="005B136B">
          <w:rPr>
            <w:sz w:val="24"/>
            <w:szCs w:val="24"/>
          </w:rPr>
          <w:br/>
        </w:r>
        <w:r w:rsidR="005B136B">
          <w:rPr>
            <w:sz w:val="24"/>
            <w:szCs w:val="24"/>
          </w:rPr>
          <w:br/>
        </w:r>
      </w:ins>
      <w:r w:rsidR="00F14BC5" w:rsidRPr="001A6756">
        <w:rPr>
          <w:sz w:val="24"/>
          <w:szCs w:val="24"/>
          <w:rPrChange w:id="177" w:author="Christopher Seagraves" w:date="2022-11-13T11:51:00Z">
            <w:rPr/>
          </w:rPrChange>
        </w:rPr>
        <w:t xml:space="preserve">To be able to choose an object to chase, you must be able to detect objects, as in know their dimensions (width in this case). </w:t>
      </w:r>
      <w:del w:id="178" w:author="Chris Seagraves" w:date="2022-11-13T15:07:00Z">
        <w:r w:rsidR="00F14BC5" w:rsidRPr="001A6756" w:rsidDel="0094743C">
          <w:rPr>
            <w:sz w:val="24"/>
            <w:szCs w:val="24"/>
            <w:rPrChange w:id="179" w:author="Christopher Seagraves" w:date="2022-11-13T11:51:00Z">
              <w:rPr/>
            </w:rPrChange>
          </w:rPr>
          <w:delText xml:space="preserve">Once </w:delText>
        </w:r>
      </w:del>
      <w:del w:id="180" w:author="Chris Seagraves" w:date="2022-11-13T15:06:00Z">
        <w:r w:rsidR="00F14BC5" w:rsidRPr="001A6756" w:rsidDel="008A6141">
          <w:rPr>
            <w:sz w:val="24"/>
            <w:szCs w:val="24"/>
            <w:rPrChange w:id="181" w:author="Christopher Seagraves" w:date="2022-11-13T11:51:00Z">
              <w:rPr/>
            </w:rPrChange>
          </w:rPr>
          <w:delText xml:space="preserve">I detect objects </w:delText>
        </w:r>
      </w:del>
      <w:del w:id="182" w:author="Chris Seagraves" w:date="2022-11-13T15:07:00Z">
        <w:r w:rsidR="00F14BC5" w:rsidRPr="001A6756" w:rsidDel="0094743C">
          <w:rPr>
            <w:sz w:val="24"/>
            <w:szCs w:val="24"/>
            <w:rPrChange w:id="183" w:author="Christopher Seagraves" w:date="2022-11-13T11:51:00Z">
              <w:rPr/>
            </w:rPrChange>
          </w:rPr>
          <w:delText xml:space="preserve">in a given lidar scan – </w:delText>
        </w:r>
      </w:del>
      <w:ins w:id="184" w:author="Chris Seagraves" w:date="2022-11-13T15:07:00Z">
        <w:r w:rsidR="00667262">
          <w:rPr>
            <w:sz w:val="24"/>
            <w:szCs w:val="24"/>
          </w:rPr>
          <w:t>To detect objects</w:t>
        </w:r>
        <w:r w:rsidR="0094743C">
          <w:rPr>
            <w:sz w:val="24"/>
            <w:szCs w:val="24"/>
          </w:rPr>
          <w:t xml:space="preserve">, </w:t>
        </w:r>
        <w:r w:rsidR="00667262">
          <w:rPr>
            <w:sz w:val="24"/>
            <w:szCs w:val="24"/>
          </w:rPr>
          <w:t>you can</w:t>
        </w:r>
        <w:r w:rsidR="0094743C">
          <w:rPr>
            <w:sz w:val="24"/>
            <w:szCs w:val="24"/>
          </w:rPr>
          <w:t xml:space="preserve"> </w:t>
        </w:r>
      </w:ins>
      <w:del w:id="185" w:author="Chris Seagraves" w:date="2022-11-13T15:06:00Z">
        <w:r w:rsidR="00F14BC5" w:rsidRPr="001A6756" w:rsidDel="008A6141">
          <w:rPr>
            <w:sz w:val="24"/>
            <w:szCs w:val="24"/>
            <w:rPrChange w:id="186" w:author="Christopher Seagraves" w:date="2022-11-13T11:51:00Z">
              <w:rPr/>
            </w:rPrChange>
          </w:rPr>
          <w:delText xml:space="preserve">I’m </w:delText>
        </w:r>
      </w:del>
      <w:ins w:id="187" w:author="Chris Seagraves" w:date="2022-11-13T15:07:00Z">
        <w:r w:rsidR="00667262">
          <w:rPr>
            <w:sz w:val="24"/>
            <w:szCs w:val="24"/>
          </w:rPr>
          <w:t xml:space="preserve">loop </w:t>
        </w:r>
      </w:ins>
      <w:del w:id="188" w:author="Chris Seagraves" w:date="2022-11-13T15:07:00Z">
        <w:r w:rsidR="00F14BC5" w:rsidRPr="001A6756" w:rsidDel="00667262">
          <w:rPr>
            <w:sz w:val="24"/>
            <w:szCs w:val="24"/>
            <w:rPrChange w:id="189" w:author="Christopher Seagraves" w:date="2022-11-13T11:51:00Z">
              <w:rPr/>
            </w:rPrChange>
          </w:rPr>
          <w:delText xml:space="preserve">looping </w:delText>
        </w:r>
      </w:del>
      <w:r w:rsidR="00F14BC5" w:rsidRPr="001A6756">
        <w:rPr>
          <w:sz w:val="24"/>
          <w:szCs w:val="24"/>
          <w:rPrChange w:id="190" w:author="Christopher Seagraves" w:date="2022-11-13T11:51:00Z">
            <w:rPr/>
          </w:rPrChange>
        </w:rPr>
        <w:t>all points detected in a lidar scan and</w:t>
      </w:r>
      <w:ins w:id="191" w:author="Chris Seagraves" w:date="2022-11-13T15:09:00Z">
        <w:r w:rsidR="00223EB0">
          <w:rPr>
            <w:sz w:val="24"/>
            <w:szCs w:val="24"/>
          </w:rPr>
          <w:t xml:space="preserve"> then</w:t>
        </w:r>
      </w:ins>
      <w:r w:rsidR="00F14BC5" w:rsidRPr="001A6756">
        <w:rPr>
          <w:sz w:val="24"/>
          <w:szCs w:val="24"/>
          <w:rPrChange w:id="192" w:author="Christopher Seagraves" w:date="2022-11-13T11:51:00Z">
            <w:rPr/>
          </w:rPrChange>
        </w:rPr>
        <w:t xml:space="preserve"> based on difference of distance between two non-infinite distances, </w:t>
      </w:r>
      <w:del w:id="193" w:author="Chris Seagraves" w:date="2022-11-13T15:07:00Z">
        <w:r w:rsidR="00F14BC5" w:rsidRPr="001A6756" w:rsidDel="00BE66D4">
          <w:rPr>
            <w:sz w:val="24"/>
            <w:szCs w:val="24"/>
            <w:rPrChange w:id="194" w:author="Christopher Seagraves" w:date="2022-11-13T11:51:00Z">
              <w:rPr/>
            </w:rPrChange>
          </w:rPr>
          <w:delText xml:space="preserve">I </w:delText>
        </w:r>
      </w:del>
      <w:ins w:id="195" w:author="Chris Seagraves" w:date="2022-11-13T15:07:00Z">
        <w:r w:rsidR="00BE66D4">
          <w:rPr>
            <w:sz w:val="24"/>
            <w:szCs w:val="24"/>
          </w:rPr>
          <w:t xml:space="preserve">you can </w:t>
        </w:r>
      </w:ins>
      <w:r w:rsidR="00F14BC5" w:rsidRPr="001A6756">
        <w:rPr>
          <w:sz w:val="24"/>
          <w:szCs w:val="24"/>
          <w:rPrChange w:id="196" w:author="Christopher Seagraves" w:date="2022-11-13T11:51:00Z">
            <w:rPr/>
          </w:rPrChange>
        </w:rPr>
        <w:t xml:space="preserve">assign </w:t>
      </w:r>
      <w:r w:rsidR="001177FD" w:rsidRPr="001A6756">
        <w:rPr>
          <w:sz w:val="24"/>
          <w:szCs w:val="24"/>
          <w:rPrChange w:id="197" w:author="Christopher Seagraves" w:date="2022-11-13T11:51:00Z">
            <w:rPr/>
          </w:rPrChange>
        </w:rPr>
        <w:t xml:space="preserve">two </w:t>
      </w:r>
      <w:r w:rsidR="00F14BC5" w:rsidRPr="001A6756">
        <w:rPr>
          <w:sz w:val="24"/>
          <w:szCs w:val="24"/>
          <w:rPrChange w:id="198" w:author="Christopher Seagraves" w:date="2022-11-13T11:51:00Z">
            <w:rPr/>
          </w:rPrChange>
        </w:rPr>
        <w:t xml:space="preserve">significant points </w:t>
      </w:r>
      <w:r w:rsidR="001177FD" w:rsidRPr="001A6756">
        <w:rPr>
          <w:sz w:val="24"/>
          <w:szCs w:val="24"/>
          <w:rPrChange w:id="199" w:author="Christopher Seagraves" w:date="2022-11-13T11:51:00Z">
            <w:rPr/>
          </w:rPrChange>
        </w:rPr>
        <w:t xml:space="preserve">per object (left most and right most point). Then </w:t>
      </w:r>
      <w:del w:id="200" w:author="Chris Seagraves" w:date="2022-11-13T15:09:00Z">
        <w:r w:rsidR="001177FD" w:rsidRPr="001A6756" w:rsidDel="001327A9">
          <w:rPr>
            <w:sz w:val="24"/>
            <w:szCs w:val="24"/>
            <w:rPrChange w:id="201" w:author="Christopher Seagraves" w:date="2022-11-13T11:51:00Z">
              <w:rPr/>
            </w:rPrChange>
          </w:rPr>
          <w:delText xml:space="preserve">from there </w:delText>
        </w:r>
      </w:del>
      <w:ins w:id="202" w:author="Chris Seagraves" w:date="2022-11-13T15:08:00Z">
        <w:r w:rsidR="00BE66D4">
          <w:rPr>
            <w:sz w:val="24"/>
            <w:szCs w:val="24"/>
          </w:rPr>
          <w:t>you can</w:t>
        </w:r>
      </w:ins>
      <w:del w:id="203" w:author="Chris Seagraves" w:date="2022-11-13T15:08:00Z">
        <w:r w:rsidR="001177FD" w:rsidRPr="001A6756" w:rsidDel="00BE66D4">
          <w:rPr>
            <w:sz w:val="24"/>
            <w:szCs w:val="24"/>
            <w:rPrChange w:id="204" w:author="Christopher Seagraves" w:date="2022-11-13T11:51:00Z">
              <w:rPr/>
            </w:rPrChange>
          </w:rPr>
          <w:delText>I</w:delText>
        </w:r>
      </w:del>
      <w:r w:rsidR="001177FD" w:rsidRPr="001A6756">
        <w:rPr>
          <w:sz w:val="24"/>
          <w:szCs w:val="24"/>
          <w:rPrChange w:id="205" w:author="Christopher Seagraves" w:date="2022-11-13T11:51:00Z">
            <w:rPr/>
          </w:rPrChange>
        </w:rPr>
        <w:t xml:space="preserve"> get the furthest point every object, and choose the smallest of those – object to chase = min(max(significant point distances per object)).</w:t>
      </w:r>
      <w:r w:rsidR="00D641F5" w:rsidRPr="001A6756">
        <w:rPr>
          <w:sz w:val="24"/>
          <w:szCs w:val="24"/>
          <w:rPrChange w:id="206" w:author="Christopher Seagraves" w:date="2022-11-13T11:51:00Z">
            <w:rPr/>
          </w:rPrChange>
        </w:rPr>
        <w:br/>
      </w:r>
      <w:r w:rsidR="00D641F5" w:rsidRPr="001A6756">
        <w:rPr>
          <w:sz w:val="24"/>
          <w:szCs w:val="24"/>
          <w:rPrChange w:id="207" w:author="Christopher Seagraves" w:date="2022-11-13T11:51:00Z">
            <w:rPr/>
          </w:rPrChange>
        </w:rPr>
        <w:br/>
        <w:t>While this works when the lidar sees two massive surfaces and one small object, it can fail going around the first wall if the pursuer is closer to the short surface of the wall than to the evader; for this reason, in the second link, you’ll see I don’t start the evader until the pursuer is quite close, just to make sure it doesn’t think the short surface is the evader.</w:t>
      </w:r>
      <w:del w:id="208" w:author="Chris Seagraves" w:date="2022-11-13T15:52:00Z">
        <w:r w:rsidR="00EE38F3" w:rsidRPr="001A6756" w:rsidDel="000C699A">
          <w:rPr>
            <w:sz w:val="24"/>
            <w:szCs w:val="24"/>
            <w:rPrChange w:id="209" w:author="Christopher Seagraves" w:date="2022-11-13T11:51:00Z">
              <w:rPr/>
            </w:rPrChange>
          </w:rPr>
          <w:br w:type="page"/>
        </w:r>
      </w:del>
    </w:p>
    <w:p w14:paraId="0B45E5FA" w14:textId="77777777" w:rsidR="000C699A" w:rsidRPr="001A6756" w:rsidRDefault="000C699A" w:rsidP="000C699A">
      <w:pPr>
        <w:pStyle w:val="ListParagraph"/>
        <w:spacing w:line="240" w:lineRule="auto"/>
        <w:ind w:left="360"/>
        <w:rPr>
          <w:sz w:val="24"/>
          <w:szCs w:val="24"/>
          <w:rPrChange w:id="210" w:author="Christopher Seagraves" w:date="2022-11-13T11:51:00Z">
            <w:rPr/>
          </w:rPrChange>
        </w:rPr>
        <w:pPrChange w:id="211" w:author="Chris Seagraves" w:date="2022-11-13T15:52:00Z">
          <w:pPr>
            <w:pStyle w:val="ListParagraph"/>
            <w:numPr>
              <w:numId w:val="3"/>
            </w:numPr>
            <w:spacing w:line="240" w:lineRule="auto"/>
            <w:ind w:left="360" w:hanging="360"/>
          </w:pPr>
        </w:pPrChange>
      </w:pPr>
    </w:p>
    <w:p w14:paraId="7F3E248A" w14:textId="416BAA2B" w:rsidR="00C10FA6" w:rsidRPr="00EE38F3" w:rsidRDefault="00F83B9B" w:rsidP="00EE38F3">
      <w:pPr>
        <w:pStyle w:val="ListParagraph"/>
        <w:numPr>
          <w:ilvl w:val="0"/>
          <w:numId w:val="3"/>
        </w:numPr>
        <w:spacing w:line="240" w:lineRule="auto"/>
        <w:rPr>
          <w:sz w:val="24"/>
          <w:szCs w:val="24"/>
        </w:rPr>
      </w:pPr>
      <w:ins w:id="212" w:author="Chris Seagraves" w:date="2022-11-13T16:01:00Z">
        <w:r w:rsidRPr="00F83B9B">
          <w:rPr>
            <w:b/>
            <w:bCs/>
            <w:sz w:val="24"/>
            <w:szCs w:val="24"/>
            <w:rPrChange w:id="213" w:author="Chris Seagraves" w:date="2022-11-13T16:01:00Z">
              <w:rPr>
                <w:sz w:val="24"/>
                <w:szCs w:val="24"/>
              </w:rPr>
            </w:rPrChange>
          </w:rPr>
          <w:t>Provide a plot showing the obstacles, A* paths, and delivery locations. Provide the total travel distance of your solution. How does this compare with the other possible paths (how good is the solution, are there other paths that have much higher travel costs)? Turn in a copy of your working code.</w:t>
        </w:r>
        <w:r>
          <w:rPr>
            <w:sz w:val="24"/>
            <w:szCs w:val="24"/>
          </w:rPr>
          <w:br/>
        </w:r>
        <w:r>
          <w:rPr>
            <w:sz w:val="24"/>
            <w:szCs w:val="24"/>
          </w:rPr>
          <w:br/>
        </w:r>
      </w:ins>
      <w:r w:rsidR="00C10FA6">
        <w:rPr>
          <w:sz w:val="24"/>
          <w:szCs w:val="24"/>
        </w:rPr>
        <w:t xml:space="preserve">Having a hard time understanding what’s being asked in this question. </w:t>
      </w:r>
      <w:ins w:id="214" w:author="Chris Seagraves" w:date="2022-11-13T16:02:00Z">
        <w:r w:rsidR="00DC1E1A">
          <w:rPr>
            <w:sz w:val="24"/>
            <w:szCs w:val="24"/>
          </w:rPr>
          <w:t>I’m guessing you’re looking for a brute force of the 5 delivery points</w:t>
        </w:r>
        <w:r w:rsidR="00DC3A41">
          <w:rPr>
            <w:sz w:val="24"/>
            <w:szCs w:val="24"/>
          </w:rPr>
          <w:t>, then comparing that to some order other than the optimal</w:t>
        </w:r>
      </w:ins>
      <w:ins w:id="215" w:author="Chris Seagraves" w:date="2022-11-13T16:03:00Z">
        <w:r w:rsidR="00DC3A41">
          <w:rPr>
            <w:sz w:val="24"/>
            <w:szCs w:val="24"/>
          </w:rPr>
          <w:t xml:space="preserve"> one?</w:t>
        </w:r>
      </w:ins>
      <w:r w:rsidR="00EE38F3">
        <w:rPr>
          <w:sz w:val="24"/>
          <w:szCs w:val="24"/>
        </w:rPr>
        <w:br/>
      </w:r>
      <w:r w:rsidR="00EE38F3">
        <w:rPr>
          <w:sz w:val="24"/>
          <w:szCs w:val="24"/>
        </w:rPr>
        <w:br/>
        <w:t>On the left</w:t>
      </w:r>
      <w:ins w:id="216" w:author="Chris Seagraves" w:date="2022-11-13T15:53:00Z">
        <w:r w:rsidR="007504FD">
          <w:rPr>
            <w:sz w:val="24"/>
            <w:szCs w:val="24"/>
          </w:rPr>
          <w:t xml:space="preserve"> </w:t>
        </w:r>
      </w:ins>
      <w:del w:id="217" w:author="Chris Seagraves" w:date="2022-11-13T15:53:00Z">
        <w:r w:rsidR="00EE38F3" w:rsidDel="007504FD">
          <w:rPr>
            <w:sz w:val="24"/>
            <w:szCs w:val="24"/>
          </w:rPr>
          <w:delText xml:space="preserve">, </w:delText>
        </w:r>
      </w:del>
      <w:r w:rsidR="00C10FA6">
        <w:rPr>
          <w:sz w:val="24"/>
          <w:szCs w:val="24"/>
        </w:rPr>
        <w:t xml:space="preserve">is the A* solution if you traverse the delivery points in </w:t>
      </w:r>
      <w:r w:rsidR="00EE38F3">
        <w:rPr>
          <w:sz w:val="24"/>
          <w:szCs w:val="24"/>
        </w:rPr>
        <w:t>the order given; c</w:t>
      </w:r>
      <w:r w:rsidR="00C10FA6">
        <w:rPr>
          <w:sz w:val="24"/>
          <w:szCs w:val="24"/>
        </w:rPr>
        <w:t>learly this is suboptimal given the backtracking involved.</w:t>
      </w:r>
      <w:r w:rsidR="00EE38F3">
        <w:rPr>
          <w:sz w:val="24"/>
          <w:szCs w:val="24"/>
        </w:rPr>
        <w:br/>
      </w:r>
      <w:r w:rsidR="00EE38F3">
        <w:rPr>
          <w:sz w:val="24"/>
          <w:szCs w:val="24"/>
        </w:rPr>
        <w:br/>
        <w:t>On the right, the optimal path after brute force; this path only back tracks in two places: 2 to 3, and 4 to 5.</w:t>
      </w:r>
      <w:r w:rsidR="00EE38F3">
        <w:rPr>
          <w:sz w:val="24"/>
          <w:szCs w:val="24"/>
        </w:rPr>
        <w:br/>
      </w:r>
      <w:r w:rsidR="00EE38F3">
        <w:rPr>
          <w:sz w:val="24"/>
          <w:szCs w:val="24"/>
        </w:rPr>
        <w:br/>
        <w:t xml:space="preserve">Cost </w:t>
      </w:r>
      <w:ins w:id="218" w:author="Chris Seagraves" w:date="2022-11-13T15:54:00Z">
        <w:r w:rsidR="00BA549C">
          <w:rPr>
            <w:sz w:val="24"/>
            <w:szCs w:val="24"/>
          </w:rPr>
          <w:t>d</w:t>
        </w:r>
      </w:ins>
      <w:del w:id="219" w:author="Chris Seagraves" w:date="2022-11-13T15:54:00Z">
        <w:r w:rsidR="00EE38F3" w:rsidDel="00BA549C">
          <w:rPr>
            <w:sz w:val="24"/>
            <w:szCs w:val="24"/>
          </w:rPr>
          <w:delText>D</w:delText>
        </w:r>
      </w:del>
      <w:r w:rsidR="00EE38F3">
        <w:rPr>
          <w:sz w:val="24"/>
          <w:szCs w:val="24"/>
        </w:rPr>
        <w:t>ifference: (272.44 – 257.27</w:t>
      </w:r>
      <w:del w:id="220" w:author="Chris Seagraves" w:date="2022-11-13T15:11:00Z">
        <w:r w:rsidR="00EE38F3" w:rsidDel="003B6341">
          <w:rPr>
            <w:sz w:val="24"/>
            <w:szCs w:val="24"/>
          </w:rPr>
          <w:delText>)  =</w:delText>
        </w:r>
      </w:del>
      <w:ins w:id="221" w:author="Chris Seagraves" w:date="2022-11-13T15:11:00Z">
        <w:r w:rsidR="003B6341">
          <w:rPr>
            <w:sz w:val="24"/>
            <w:szCs w:val="24"/>
          </w:rPr>
          <w:t>) =</w:t>
        </w:r>
      </w:ins>
      <w:r w:rsidR="00EE38F3">
        <w:rPr>
          <w:sz w:val="24"/>
          <w:szCs w:val="24"/>
        </w:rPr>
        <w:t xml:space="preserve"> 15.17</w:t>
      </w:r>
      <w:r w:rsidR="00C56ED4">
        <w:rPr>
          <w:sz w:val="24"/>
          <w:szCs w:val="24"/>
        </w:rPr>
        <w:t xml:space="preserve"> ~ 5% decrease</w:t>
      </w:r>
      <w:r w:rsidR="00EE38F3" w:rsidRPr="00EE38F3">
        <w:rPr>
          <w:sz w:val="24"/>
          <w:szCs w:val="24"/>
        </w:rPr>
        <w:br/>
      </w:r>
      <w:r w:rsidR="00C10FA6" w:rsidRPr="00EE38F3">
        <w:rPr>
          <w:sz w:val="24"/>
          <w:szCs w:val="24"/>
        </w:rPr>
        <w:br/>
      </w:r>
      <w:r w:rsidR="00C10FA6">
        <w:rPr>
          <w:noProof/>
        </w:rPr>
        <w:drawing>
          <wp:inline distT="0" distB="0" distL="0" distR="0" wp14:anchorId="263F1E97" wp14:editId="04A74E2A">
            <wp:extent cx="2827020" cy="2987040"/>
            <wp:effectExtent l="0" t="0" r="0" b="381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954" t="4523" r="5714" b="2143"/>
                    <a:stretch/>
                  </pic:blipFill>
                  <pic:spPr bwMode="auto">
                    <a:xfrm>
                      <a:off x="0" y="0"/>
                      <a:ext cx="2827020" cy="2987040"/>
                    </a:xfrm>
                    <a:prstGeom prst="rect">
                      <a:avLst/>
                    </a:prstGeom>
                    <a:noFill/>
                    <a:ln>
                      <a:noFill/>
                    </a:ln>
                    <a:extLst>
                      <a:ext uri="{53640926-AAD7-44D8-BBD7-CCE9431645EC}">
                        <a14:shadowObscured xmlns:a14="http://schemas.microsoft.com/office/drawing/2010/main"/>
                      </a:ext>
                    </a:extLst>
                  </pic:spPr>
                </pic:pic>
              </a:graphicData>
            </a:graphic>
          </wp:inline>
        </w:drawing>
      </w:r>
      <w:r w:rsidR="00EE38F3" w:rsidRPr="00EE38F3">
        <w:rPr>
          <w:sz w:val="24"/>
          <w:szCs w:val="24"/>
        </w:rPr>
        <w:t xml:space="preserve"> </w:t>
      </w:r>
      <w:r w:rsidR="00EE38F3">
        <w:rPr>
          <w:noProof/>
        </w:rPr>
        <w:drawing>
          <wp:inline distT="0" distB="0" distL="0" distR="0" wp14:anchorId="715C3A7A" wp14:editId="4713D742">
            <wp:extent cx="3200400" cy="2997708"/>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2997708"/>
                    </a:xfrm>
                    <a:prstGeom prst="rect">
                      <a:avLst/>
                    </a:prstGeom>
                    <a:noFill/>
                    <a:ln>
                      <a:noFill/>
                    </a:ln>
                  </pic:spPr>
                </pic:pic>
              </a:graphicData>
            </a:graphic>
          </wp:inline>
        </w:drawing>
      </w:r>
      <w:r w:rsidR="00E01A9D" w:rsidRPr="00EE38F3">
        <w:rPr>
          <w:sz w:val="24"/>
          <w:szCs w:val="24"/>
        </w:rPr>
        <w:br/>
      </w:r>
    </w:p>
    <w:p w14:paraId="0BCDF3B2" w14:textId="77777777" w:rsidR="00C10FA6" w:rsidRDefault="00C10FA6">
      <w:pPr>
        <w:rPr>
          <w:sz w:val="24"/>
          <w:szCs w:val="24"/>
        </w:rPr>
      </w:pPr>
      <w:r>
        <w:rPr>
          <w:sz w:val="24"/>
          <w:szCs w:val="24"/>
        </w:rPr>
        <w:br w:type="page"/>
      </w:r>
    </w:p>
    <w:p w14:paraId="642A9940" w14:textId="77777777" w:rsidR="00E01A9D" w:rsidRPr="00C10FA6" w:rsidRDefault="00E01A9D" w:rsidP="00C10FA6">
      <w:pPr>
        <w:pStyle w:val="ListParagraph"/>
        <w:spacing w:line="240" w:lineRule="auto"/>
        <w:ind w:left="360"/>
        <w:rPr>
          <w:sz w:val="24"/>
          <w:szCs w:val="24"/>
        </w:rPr>
      </w:pPr>
    </w:p>
    <w:p w14:paraId="13AEB1B2" w14:textId="4876313A" w:rsidR="00E01A9D" w:rsidRPr="00E01A9D" w:rsidRDefault="00CE3874" w:rsidP="00E01A9D">
      <w:pPr>
        <w:pStyle w:val="ListParagraph"/>
        <w:numPr>
          <w:ilvl w:val="0"/>
          <w:numId w:val="3"/>
        </w:numPr>
        <w:spacing w:line="240" w:lineRule="auto"/>
        <w:rPr>
          <w:sz w:val="24"/>
          <w:szCs w:val="24"/>
        </w:rPr>
      </w:pPr>
      <w:ins w:id="222" w:author="Chris Seagraves" w:date="2022-11-13T16:04:00Z">
        <w:r w:rsidRPr="00CE3874">
          <w:rPr>
            <w:b/>
            <w:bCs/>
            <w:sz w:val="24"/>
            <w:szCs w:val="24"/>
            <w:rPrChange w:id="223" w:author="Chris Seagraves" w:date="2022-11-13T16:04:00Z">
              <w:rPr>
                <w:sz w:val="24"/>
                <w:szCs w:val="24"/>
              </w:rPr>
            </w:rPrChange>
          </w:rPr>
          <w:t>Plot identical to Problem 2</w:t>
        </w:r>
        <w:r>
          <w:rPr>
            <w:sz w:val="24"/>
            <w:szCs w:val="24"/>
          </w:rPr>
          <w:t xml:space="preserve">. </w:t>
        </w:r>
        <w:r w:rsidRPr="00CE3874">
          <w:rPr>
            <w:b/>
            <w:bCs/>
            <w:sz w:val="24"/>
            <w:szCs w:val="24"/>
            <w:rPrChange w:id="224" w:author="Chris Seagraves" w:date="2022-11-13T16:04:00Z">
              <w:rPr>
                <w:sz w:val="24"/>
                <w:szCs w:val="24"/>
              </w:rPr>
            </w:rPrChange>
          </w:rPr>
          <w:t>Provide the computation time, and the minimal total travel cost.</w:t>
        </w:r>
        <w:r w:rsidR="002168BF">
          <w:rPr>
            <w:sz w:val="24"/>
            <w:szCs w:val="24"/>
          </w:rPr>
          <w:br/>
        </w:r>
      </w:ins>
      <w:r w:rsidR="00E01A9D">
        <w:rPr>
          <w:sz w:val="24"/>
          <w:szCs w:val="24"/>
        </w:rPr>
        <w:t>Time: 648.566 seconds</w:t>
      </w:r>
      <w:del w:id="225" w:author="Chris Seagraves" w:date="2022-11-13T15:11:00Z">
        <w:r w:rsidR="00E01A9D" w:rsidDel="00983DA3">
          <w:rPr>
            <w:sz w:val="24"/>
            <w:szCs w:val="24"/>
          </w:rPr>
          <w:delText xml:space="preserve"> (cost matrix necessary </w:delText>
        </w:r>
        <w:r w:rsidR="00E01A9D" w:rsidDel="00983DA3">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5"/>
            </mc:Choice>
            <mc:Fallback>
              <w:delText>😅</w:delText>
            </mc:Fallback>
          </mc:AlternateContent>
        </w:r>
        <w:r w:rsidR="00E01A9D" w:rsidDel="00983DA3">
          <w:rPr>
            <w:sz w:val="24"/>
            <w:szCs w:val="24"/>
          </w:rPr>
          <w:delText>)</w:delText>
        </w:r>
      </w:del>
      <w:r w:rsidR="00E01A9D">
        <w:rPr>
          <w:sz w:val="24"/>
          <w:szCs w:val="24"/>
        </w:rPr>
        <w:br/>
        <w:t>Cost: 814.46</w:t>
      </w:r>
    </w:p>
    <w:p w14:paraId="35A004DD" w14:textId="6E1E4FB0" w:rsidR="00C10FA6" w:rsidRDefault="00E01A9D" w:rsidP="00E01A9D">
      <w:pPr>
        <w:pStyle w:val="ListParagraph"/>
        <w:spacing w:line="240" w:lineRule="auto"/>
        <w:ind w:left="360"/>
        <w:rPr>
          <w:ins w:id="226" w:author="Chris Seagraves" w:date="2022-11-13T16:15:00Z"/>
          <w:sz w:val="24"/>
          <w:szCs w:val="24"/>
        </w:rPr>
      </w:pPr>
      <w:r>
        <w:rPr>
          <w:noProof/>
          <w:sz w:val="24"/>
          <w:szCs w:val="24"/>
        </w:rPr>
        <w:drawing>
          <wp:inline distT="0" distB="0" distL="0" distR="0" wp14:anchorId="083523D6" wp14:editId="76ADAA61">
            <wp:extent cx="4572000" cy="4513385"/>
            <wp:effectExtent l="0" t="0" r="0" b="1905"/>
            <wp:docPr id="2" name="Picture 2"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q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13385"/>
                    </a:xfrm>
                    <a:prstGeom prst="rect">
                      <a:avLst/>
                    </a:prstGeom>
                    <a:noFill/>
                    <a:ln>
                      <a:noFill/>
                    </a:ln>
                  </pic:spPr>
                </pic:pic>
              </a:graphicData>
            </a:graphic>
          </wp:inline>
        </w:drawing>
      </w:r>
      <w:r w:rsidR="00C10FA6">
        <w:rPr>
          <w:sz w:val="24"/>
          <w:szCs w:val="24"/>
        </w:rPr>
        <w:br/>
      </w:r>
    </w:p>
    <w:p w14:paraId="67DD891A" w14:textId="697624C3" w:rsidR="00AC0426" w:rsidRDefault="00AC0426" w:rsidP="00E01A9D">
      <w:pPr>
        <w:pStyle w:val="ListParagraph"/>
        <w:spacing w:line="240" w:lineRule="auto"/>
        <w:ind w:left="360"/>
        <w:rPr>
          <w:sz w:val="24"/>
          <w:szCs w:val="24"/>
        </w:rPr>
      </w:pPr>
      <w:ins w:id="227" w:author="Chris Seagraves" w:date="2022-11-13T16:15:00Z">
        <w:r>
          <w:rPr>
            <w:sz w:val="24"/>
            <w:szCs w:val="24"/>
          </w:rPr>
          <w:t>Problem 5 on next page.</w:t>
        </w:r>
      </w:ins>
    </w:p>
    <w:p w14:paraId="52DA3504" w14:textId="77777777" w:rsidR="00C10FA6" w:rsidDel="00AC0426" w:rsidRDefault="00C10FA6">
      <w:pPr>
        <w:rPr>
          <w:del w:id="228" w:author="Chris Seagraves" w:date="2022-11-13T16:15:00Z"/>
          <w:sz w:val="24"/>
          <w:szCs w:val="24"/>
        </w:rPr>
      </w:pPr>
      <w:r>
        <w:rPr>
          <w:sz w:val="24"/>
          <w:szCs w:val="24"/>
        </w:rPr>
        <w:br w:type="page"/>
      </w:r>
    </w:p>
    <w:p w14:paraId="6FF153C8" w14:textId="55C53133" w:rsidR="00E01A9D" w:rsidRPr="00AC0426" w:rsidDel="00AC0426" w:rsidRDefault="00E01A9D" w:rsidP="00AC0426">
      <w:pPr>
        <w:rPr>
          <w:del w:id="229" w:author="Chris Seagraves" w:date="2022-11-13T16:15:00Z"/>
          <w:sz w:val="24"/>
          <w:szCs w:val="24"/>
          <w:rPrChange w:id="230" w:author="Chris Seagraves" w:date="2022-11-13T16:15:00Z">
            <w:rPr>
              <w:del w:id="231" w:author="Chris Seagraves" w:date="2022-11-13T16:15:00Z"/>
            </w:rPr>
          </w:rPrChange>
        </w:rPr>
        <w:pPrChange w:id="232" w:author="Chris Seagraves" w:date="2022-11-13T16:15:00Z">
          <w:pPr>
            <w:pStyle w:val="ListParagraph"/>
            <w:spacing w:line="240" w:lineRule="auto"/>
            <w:ind w:left="360"/>
          </w:pPr>
        </w:pPrChange>
      </w:pPr>
    </w:p>
    <w:p w14:paraId="38A5A5B0" w14:textId="6EC00A98" w:rsidR="00C000D1" w:rsidRDefault="00702B1C" w:rsidP="00E01A9D">
      <w:pPr>
        <w:pStyle w:val="ListParagraph"/>
        <w:numPr>
          <w:ilvl w:val="0"/>
          <w:numId w:val="3"/>
        </w:numPr>
        <w:spacing w:line="240" w:lineRule="auto"/>
        <w:rPr>
          <w:ins w:id="233" w:author="Chris Seagraves" w:date="2022-11-13T16:09:00Z"/>
          <w:sz w:val="24"/>
          <w:szCs w:val="24"/>
        </w:rPr>
      </w:pPr>
      <w:ins w:id="234" w:author="Chris Seagraves" w:date="2022-11-13T16:05:00Z">
        <w:r w:rsidRPr="00702B1C">
          <w:rPr>
            <w:b/>
            <w:bCs/>
            <w:sz w:val="24"/>
            <w:szCs w:val="24"/>
            <w:rPrChange w:id="235" w:author="Chris Seagraves" w:date="2022-11-13T16:05:00Z">
              <w:rPr>
                <w:sz w:val="24"/>
                <w:szCs w:val="24"/>
              </w:rPr>
            </w:rPrChange>
          </w:rPr>
          <w:t>Provide the computation time, and best path cost. Provide a plot of the obstacles with path (identical to previous problems).</w:t>
        </w:r>
      </w:ins>
      <w:ins w:id="236" w:author="Chris Seagraves" w:date="2022-11-13T16:06:00Z">
        <w:r w:rsidR="00B96DF7">
          <w:rPr>
            <w:sz w:val="24"/>
            <w:szCs w:val="24"/>
          </w:rPr>
          <w:br/>
        </w:r>
      </w:ins>
      <w:ins w:id="237" w:author="Chris Seagraves" w:date="2022-11-13T16:09:00Z">
        <w:r w:rsidR="00C000D1">
          <w:rPr>
            <w:sz w:val="24"/>
            <w:szCs w:val="24"/>
          </w:rPr>
          <w:br/>
        </w:r>
        <w:r w:rsidR="00C000D1">
          <w:rPr>
            <w:sz w:val="24"/>
            <w:szCs w:val="24"/>
          </w:rPr>
          <w:fldChar w:fldCharType="begin"/>
        </w:r>
        <w:r w:rsidR="00C000D1">
          <w:rPr>
            <w:sz w:val="24"/>
            <w:szCs w:val="24"/>
          </w:rPr>
          <w:instrText xml:space="preserve"> HYPERLINK "</w:instrText>
        </w:r>
        <w:r w:rsidR="00C000D1" w:rsidRPr="00C000D1">
          <w:rPr>
            <w:sz w:val="24"/>
            <w:szCs w:val="24"/>
          </w:rPr>
          <w:instrText>https://github.com/nosv1/seagraves_unmanned_systems/blob/Exam2/SearchAlgorithms/modified_TSP_GenAlg_v2.py</w:instrText>
        </w:r>
        <w:r w:rsidR="00C000D1">
          <w:rPr>
            <w:sz w:val="24"/>
            <w:szCs w:val="24"/>
          </w:rPr>
          <w:instrText xml:space="preserve">" </w:instrText>
        </w:r>
        <w:r w:rsidR="00C000D1">
          <w:rPr>
            <w:sz w:val="24"/>
            <w:szCs w:val="24"/>
          </w:rPr>
          <w:fldChar w:fldCharType="separate"/>
        </w:r>
        <w:r w:rsidR="00C000D1" w:rsidRPr="009218EA">
          <w:rPr>
            <w:rStyle w:val="Hyperlink"/>
            <w:sz w:val="24"/>
            <w:szCs w:val="24"/>
          </w:rPr>
          <w:t>https://github.com/nosv1/seagraves_unmanned_systems/blob/Exam2/SearchAlgorithms/modified_TSP_GenAlg_v2.py</w:t>
        </w:r>
        <w:r w:rsidR="00C000D1">
          <w:rPr>
            <w:sz w:val="24"/>
            <w:szCs w:val="24"/>
          </w:rPr>
          <w:fldChar w:fldCharType="end"/>
        </w:r>
      </w:ins>
    </w:p>
    <w:p w14:paraId="02E551D6" w14:textId="77777777" w:rsidR="00E57035" w:rsidRDefault="00E57035" w:rsidP="00C000D1">
      <w:pPr>
        <w:pStyle w:val="ListParagraph"/>
        <w:spacing w:line="240" w:lineRule="auto"/>
        <w:ind w:left="360"/>
        <w:rPr>
          <w:ins w:id="238" w:author="Chris Seagraves" w:date="2022-11-13T16:11:00Z"/>
          <w:b/>
          <w:bCs/>
          <w:sz w:val="24"/>
          <w:szCs w:val="24"/>
        </w:rPr>
      </w:pPr>
    </w:p>
    <w:p w14:paraId="54D7CE33" w14:textId="2E70E4CF" w:rsidR="00E57035" w:rsidRPr="00E57035" w:rsidRDefault="00E57035" w:rsidP="00C000D1">
      <w:pPr>
        <w:pStyle w:val="ListParagraph"/>
        <w:spacing w:line="240" w:lineRule="auto"/>
        <w:ind w:left="360"/>
        <w:rPr>
          <w:ins w:id="239" w:author="Chris Seagraves" w:date="2022-11-13T16:11:00Z"/>
          <w:sz w:val="24"/>
          <w:szCs w:val="24"/>
          <w:rPrChange w:id="240" w:author="Chris Seagraves" w:date="2022-11-13T16:11:00Z">
            <w:rPr>
              <w:ins w:id="241" w:author="Chris Seagraves" w:date="2022-11-13T16:11:00Z"/>
              <w:b/>
              <w:bCs/>
              <w:sz w:val="24"/>
              <w:szCs w:val="24"/>
            </w:rPr>
          </w:rPrChange>
        </w:rPr>
      </w:pPr>
      <w:ins w:id="242" w:author="Chris Seagraves" w:date="2022-11-13T16:11:00Z">
        <w:r>
          <w:rPr>
            <w:sz w:val="24"/>
            <w:szCs w:val="24"/>
          </w:rPr>
          <w:t xml:space="preserve">Didn’t modify much, just needed to convert my inputs to </w:t>
        </w:r>
        <w:r w:rsidR="003075C4">
          <w:rPr>
            <w:sz w:val="24"/>
            <w:szCs w:val="24"/>
          </w:rPr>
          <w:t xml:space="preserve">the current code (needed to read my Scenario and set its </w:t>
        </w:r>
      </w:ins>
      <w:ins w:id="243" w:author="Chris Seagraves" w:date="2022-11-13T16:14:00Z">
        <w:r w:rsidR="00AC0426">
          <w:rPr>
            <w:sz w:val="24"/>
            <w:szCs w:val="24"/>
          </w:rPr>
          <w:t xml:space="preserve">attributes </w:t>
        </w:r>
      </w:ins>
      <w:ins w:id="244" w:author="Chris Seagraves" w:date="2022-11-13T16:11:00Z">
        <w:r w:rsidR="003075C4">
          <w:rPr>
            <w:sz w:val="24"/>
            <w:szCs w:val="24"/>
          </w:rPr>
          <w:t>to the existing inputs).</w:t>
        </w:r>
      </w:ins>
      <w:ins w:id="245" w:author="Chris Seagraves" w:date="2022-11-13T16:13:00Z">
        <w:r w:rsidR="001B3752">
          <w:rPr>
            <w:sz w:val="24"/>
            <w:szCs w:val="24"/>
          </w:rPr>
          <w:t xml:space="preserve"> </w:t>
        </w:r>
        <w:r w:rsidR="00AC0426">
          <w:rPr>
            <w:sz w:val="24"/>
            <w:szCs w:val="24"/>
          </w:rPr>
          <w:t xml:space="preserve">I also needed to </w:t>
        </w:r>
      </w:ins>
      <w:ins w:id="246" w:author="Chris Seagraves" w:date="2022-11-13T16:14:00Z">
        <w:r w:rsidR="00AC0426">
          <w:rPr>
            <w:sz w:val="24"/>
            <w:szCs w:val="24"/>
          </w:rPr>
          <w:t xml:space="preserve">import </w:t>
        </w:r>
      </w:ins>
      <w:ins w:id="247" w:author="Chris Seagraves" w:date="2022-11-13T16:13:00Z">
        <w:r w:rsidR="00AC0426">
          <w:rPr>
            <w:sz w:val="24"/>
            <w:szCs w:val="24"/>
          </w:rPr>
          <w:t xml:space="preserve">my A* code and </w:t>
        </w:r>
      </w:ins>
      <w:ins w:id="248" w:author="Chris Seagraves" w:date="2022-11-13T16:14:00Z">
        <w:r w:rsidR="00AC0426">
          <w:rPr>
            <w:sz w:val="24"/>
            <w:szCs w:val="24"/>
          </w:rPr>
          <w:t xml:space="preserve">adjust my cost matrix </w:t>
        </w:r>
      </w:ins>
      <w:ins w:id="249" w:author="Chris Seagraves" w:date="2022-11-13T16:51:00Z">
        <w:r w:rsidR="008656F9">
          <w:rPr>
            <w:sz w:val="24"/>
            <w:szCs w:val="24"/>
          </w:rPr>
          <w:t>keys to the current one.</w:t>
        </w:r>
      </w:ins>
    </w:p>
    <w:p w14:paraId="0001964C" w14:textId="72E629FA" w:rsidR="00E01A9D" w:rsidRPr="00E01A9D" w:rsidRDefault="00702B1C" w:rsidP="00C000D1">
      <w:pPr>
        <w:pStyle w:val="ListParagraph"/>
        <w:spacing w:line="240" w:lineRule="auto"/>
        <w:ind w:left="360"/>
        <w:rPr>
          <w:sz w:val="24"/>
          <w:szCs w:val="24"/>
        </w:rPr>
        <w:pPrChange w:id="250" w:author="Chris Seagraves" w:date="2022-11-13T16:09:00Z">
          <w:pPr>
            <w:pStyle w:val="ListParagraph"/>
            <w:numPr>
              <w:numId w:val="3"/>
            </w:numPr>
            <w:spacing w:line="240" w:lineRule="auto"/>
            <w:ind w:left="360" w:hanging="360"/>
          </w:pPr>
        </w:pPrChange>
      </w:pPr>
      <w:ins w:id="251" w:author="Chris Seagraves" w:date="2022-11-13T16:05:00Z">
        <w:r>
          <w:rPr>
            <w:sz w:val="24"/>
            <w:szCs w:val="24"/>
          </w:rPr>
          <w:br/>
        </w:r>
      </w:ins>
      <w:r w:rsidR="00E01A9D">
        <w:rPr>
          <w:sz w:val="24"/>
          <w:szCs w:val="24"/>
        </w:rPr>
        <w:t>Computation Time: 1266 seconds</w:t>
      </w:r>
      <w:r w:rsidR="00E01A9D">
        <w:rPr>
          <w:sz w:val="24"/>
          <w:szCs w:val="24"/>
        </w:rPr>
        <w:br/>
        <w:t>Travel Cost: 857.32</w:t>
      </w:r>
      <w:r w:rsidR="00E01A9D" w:rsidRPr="00E01A9D">
        <w:rPr>
          <w:sz w:val="24"/>
          <w:szCs w:val="24"/>
        </w:rPr>
        <w:br/>
      </w:r>
      <w:r w:rsidR="00E01A9D">
        <w:rPr>
          <w:noProof/>
        </w:rPr>
        <w:drawing>
          <wp:inline distT="0" distB="0" distL="0" distR="0" wp14:anchorId="5BD638B9" wp14:editId="7644BC1E">
            <wp:extent cx="5943600" cy="3329940"/>
            <wp:effectExtent l="0" t="0" r="0" b="381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sectPr w:rsidR="00E01A9D" w:rsidRPr="00E01A9D" w:rsidSect="00EE38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D49D9"/>
    <w:multiLevelType w:val="hybridMultilevel"/>
    <w:tmpl w:val="380E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9326D"/>
    <w:multiLevelType w:val="hybridMultilevel"/>
    <w:tmpl w:val="798AF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80218"/>
    <w:multiLevelType w:val="hybridMultilevel"/>
    <w:tmpl w:val="DACC81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58589841">
    <w:abstractNumId w:val="1"/>
  </w:num>
  <w:num w:numId="2" w16cid:durableId="181478549">
    <w:abstractNumId w:val="0"/>
  </w:num>
  <w:num w:numId="3" w16cid:durableId="62338567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Seagraves">
    <w15:presenceInfo w15:providerId="Windows Live" w15:userId="d1f956d4bcc3e62b"/>
  </w15:person>
  <w15:person w15:author="Christopher Seagraves">
    <w15:presenceInfo w15:providerId="None" w15:userId="Christopher Seagra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9D"/>
    <w:rsid w:val="0000590A"/>
    <w:rsid w:val="000071CE"/>
    <w:rsid w:val="00036640"/>
    <w:rsid w:val="000428A7"/>
    <w:rsid w:val="00064404"/>
    <w:rsid w:val="000C699A"/>
    <w:rsid w:val="000D5EAB"/>
    <w:rsid w:val="001177FD"/>
    <w:rsid w:val="001327A9"/>
    <w:rsid w:val="001A24B3"/>
    <w:rsid w:val="001A6756"/>
    <w:rsid w:val="001B3752"/>
    <w:rsid w:val="001B5654"/>
    <w:rsid w:val="001D5DF8"/>
    <w:rsid w:val="002168BF"/>
    <w:rsid w:val="00223EB0"/>
    <w:rsid w:val="00227EF3"/>
    <w:rsid w:val="00241F0E"/>
    <w:rsid w:val="0027063B"/>
    <w:rsid w:val="002E408C"/>
    <w:rsid w:val="003075C4"/>
    <w:rsid w:val="003B29E2"/>
    <w:rsid w:val="003B6341"/>
    <w:rsid w:val="003D0743"/>
    <w:rsid w:val="003F0FBB"/>
    <w:rsid w:val="003F7CDF"/>
    <w:rsid w:val="00402CB4"/>
    <w:rsid w:val="004068C6"/>
    <w:rsid w:val="00461E1F"/>
    <w:rsid w:val="00491C61"/>
    <w:rsid w:val="004B46FB"/>
    <w:rsid w:val="0050215C"/>
    <w:rsid w:val="0052081C"/>
    <w:rsid w:val="00553743"/>
    <w:rsid w:val="00581983"/>
    <w:rsid w:val="005A745D"/>
    <w:rsid w:val="005B136B"/>
    <w:rsid w:val="005B58FA"/>
    <w:rsid w:val="005C59DB"/>
    <w:rsid w:val="005E3395"/>
    <w:rsid w:val="005E68C7"/>
    <w:rsid w:val="00605BEB"/>
    <w:rsid w:val="00634BEB"/>
    <w:rsid w:val="00646F80"/>
    <w:rsid w:val="00667262"/>
    <w:rsid w:val="00697BB8"/>
    <w:rsid w:val="00702B1C"/>
    <w:rsid w:val="00730408"/>
    <w:rsid w:val="007504FD"/>
    <w:rsid w:val="007616D1"/>
    <w:rsid w:val="007B5D9B"/>
    <w:rsid w:val="007B65BF"/>
    <w:rsid w:val="0084693D"/>
    <w:rsid w:val="008656F9"/>
    <w:rsid w:val="008724FF"/>
    <w:rsid w:val="008A31DB"/>
    <w:rsid w:val="008A6141"/>
    <w:rsid w:val="008C2640"/>
    <w:rsid w:val="0094743C"/>
    <w:rsid w:val="00954949"/>
    <w:rsid w:val="00960711"/>
    <w:rsid w:val="00966648"/>
    <w:rsid w:val="00974C37"/>
    <w:rsid w:val="00981D04"/>
    <w:rsid w:val="00983DA3"/>
    <w:rsid w:val="009C3D06"/>
    <w:rsid w:val="009E1BC2"/>
    <w:rsid w:val="009E23A6"/>
    <w:rsid w:val="009F022A"/>
    <w:rsid w:val="00A27F15"/>
    <w:rsid w:val="00A46F07"/>
    <w:rsid w:val="00A83C64"/>
    <w:rsid w:val="00AB3C11"/>
    <w:rsid w:val="00AC0426"/>
    <w:rsid w:val="00AE10C5"/>
    <w:rsid w:val="00B03EB8"/>
    <w:rsid w:val="00B21499"/>
    <w:rsid w:val="00B26F21"/>
    <w:rsid w:val="00B33C4A"/>
    <w:rsid w:val="00B45FDE"/>
    <w:rsid w:val="00B50D7B"/>
    <w:rsid w:val="00B6563C"/>
    <w:rsid w:val="00B817A2"/>
    <w:rsid w:val="00B86095"/>
    <w:rsid w:val="00B96DF7"/>
    <w:rsid w:val="00BA549C"/>
    <w:rsid w:val="00BD79E5"/>
    <w:rsid w:val="00BE285B"/>
    <w:rsid w:val="00BE66D4"/>
    <w:rsid w:val="00C000D1"/>
    <w:rsid w:val="00C10FA6"/>
    <w:rsid w:val="00C1550A"/>
    <w:rsid w:val="00C35A04"/>
    <w:rsid w:val="00C41154"/>
    <w:rsid w:val="00C430F4"/>
    <w:rsid w:val="00C56ED4"/>
    <w:rsid w:val="00C57707"/>
    <w:rsid w:val="00C76E0E"/>
    <w:rsid w:val="00C96F02"/>
    <w:rsid w:val="00CA4E65"/>
    <w:rsid w:val="00CE3874"/>
    <w:rsid w:val="00CF2C83"/>
    <w:rsid w:val="00D625B3"/>
    <w:rsid w:val="00D641F5"/>
    <w:rsid w:val="00D80CF7"/>
    <w:rsid w:val="00D84A6E"/>
    <w:rsid w:val="00D869B8"/>
    <w:rsid w:val="00DA4004"/>
    <w:rsid w:val="00DA6C96"/>
    <w:rsid w:val="00DB34CF"/>
    <w:rsid w:val="00DB38BC"/>
    <w:rsid w:val="00DB72D5"/>
    <w:rsid w:val="00DC1E1A"/>
    <w:rsid w:val="00DC3A41"/>
    <w:rsid w:val="00DF51B9"/>
    <w:rsid w:val="00E01A9D"/>
    <w:rsid w:val="00E57035"/>
    <w:rsid w:val="00EB30AD"/>
    <w:rsid w:val="00EB3794"/>
    <w:rsid w:val="00EC5D60"/>
    <w:rsid w:val="00ED24F9"/>
    <w:rsid w:val="00ED5913"/>
    <w:rsid w:val="00EE38F3"/>
    <w:rsid w:val="00F14544"/>
    <w:rsid w:val="00F14BC5"/>
    <w:rsid w:val="00F22BA8"/>
    <w:rsid w:val="00F83B9B"/>
    <w:rsid w:val="00F85531"/>
    <w:rsid w:val="00F94145"/>
    <w:rsid w:val="00FC6C98"/>
    <w:rsid w:val="00FD1808"/>
    <w:rsid w:val="00FD2E99"/>
    <w:rsid w:val="00FE4F81"/>
    <w:rsid w:val="00FF3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162D"/>
  <w15:chartTrackingRefBased/>
  <w15:docId w15:val="{7F9AB723-F2C5-4945-A328-FD5D5F242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A9D"/>
    <w:pPr>
      <w:ind w:left="720"/>
      <w:contextualSpacing/>
    </w:pPr>
  </w:style>
  <w:style w:type="paragraph" w:styleId="Revision">
    <w:name w:val="Revision"/>
    <w:hidden/>
    <w:uiPriority w:val="99"/>
    <w:semiHidden/>
    <w:rsid w:val="00D641F5"/>
    <w:pPr>
      <w:spacing w:after="0" w:line="240" w:lineRule="auto"/>
    </w:pPr>
  </w:style>
  <w:style w:type="character" w:styleId="Hyperlink">
    <w:name w:val="Hyperlink"/>
    <w:basedOn w:val="DefaultParagraphFont"/>
    <w:uiPriority w:val="99"/>
    <w:unhideWhenUsed/>
    <w:rsid w:val="00D641F5"/>
    <w:rPr>
      <w:color w:val="0563C1" w:themeColor="hyperlink"/>
      <w:u w:val="single"/>
    </w:rPr>
  </w:style>
  <w:style w:type="character" w:styleId="UnresolvedMention">
    <w:name w:val="Unresolved Mention"/>
    <w:basedOn w:val="DefaultParagraphFont"/>
    <w:uiPriority w:val="99"/>
    <w:semiHidden/>
    <w:unhideWhenUsed/>
    <w:rsid w:val="00D641F5"/>
    <w:rPr>
      <w:color w:val="605E5C"/>
      <w:shd w:val="clear" w:color="auto" w:fill="E1DFDD"/>
    </w:rPr>
  </w:style>
  <w:style w:type="character" w:styleId="FollowedHyperlink">
    <w:name w:val="FollowedHyperlink"/>
    <w:basedOn w:val="DefaultParagraphFont"/>
    <w:uiPriority w:val="99"/>
    <w:semiHidden/>
    <w:unhideWhenUsed/>
    <w:rsid w:val="001A67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4A78AB4D75B34FA8CDFFA0C297BB63" ma:contentTypeVersion="10" ma:contentTypeDescription="Create a new document." ma:contentTypeScope="" ma:versionID="4097f18e514798c3ec7dcbb53913845c">
  <xsd:schema xmlns:xsd="http://www.w3.org/2001/XMLSchema" xmlns:xs="http://www.w3.org/2001/XMLSchema" xmlns:p="http://schemas.microsoft.com/office/2006/metadata/properties" xmlns:ns3="0bc3baff-8499-478f-81ed-3e6cae2f61e0" xmlns:ns4="bd50b817-0c18-45fb-a545-42bc58a45a10" targetNamespace="http://schemas.microsoft.com/office/2006/metadata/properties" ma:root="true" ma:fieldsID="5c18f757cfae336f2d8126aa962f6e08" ns3:_="" ns4:_="">
    <xsd:import namespace="0bc3baff-8499-478f-81ed-3e6cae2f61e0"/>
    <xsd:import namespace="bd50b817-0c18-45fb-a545-42bc58a45a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c3baff-8499-478f-81ed-3e6cae2f61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50b817-0c18-45fb-a545-42bc58a45a1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1ACE6E-4CC1-470C-9FE6-7626800EF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c3baff-8499-478f-81ed-3e6cae2f61e0"/>
    <ds:schemaRef ds:uri="bd50b817-0c18-45fb-a545-42bc58a45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DBEFF1-6D00-4E58-A2EA-5735969ABCAF}">
  <ds:schemaRefs>
    <ds:schemaRef ds:uri="http://schemas.microsoft.com/sharepoint/v3/contenttype/forms"/>
  </ds:schemaRefs>
</ds:datastoreItem>
</file>

<file path=customXml/itemProps3.xml><?xml version="1.0" encoding="utf-8"?>
<ds:datastoreItem xmlns:ds="http://schemas.openxmlformats.org/officeDocument/2006/customXml" ds:itemID="{9AA172D0-F04A-4ABD-9AEB-22C68D36E1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Seagraves</dc:creator>
  <cp:keywords/>
  <dc:description/>
  <cp:lastModifiedBy>Chris Seagraves</cp:lastModifiedBy>
  <cp:revision>122</cp:revision>
  <dcterms:created xsi:type="dcterms:W3CDTF">2022-11-13T21:03:00Z</dcterms:created>
  <dcterms:modified xsi:type="dcterms:W3CDTF">2022-11-13T22:51:00Z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0x010100484A78AB4D75B34FA8CDFFA0C297BB63</vt:lpwstr>
  </property>
</Properties>
</file>